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BD76" w14:textId="5BA24F11" w:rsidR="002C1865" w:rsidRDefault="002C1865" w:rsidP="002C1865">
      <w:pPr>
        <w:rPr>
          <w:rFonts w:ascii="Arial" w:eastAsia="Times New Roman" w:hAnsi="Arial" w:cs="Arial"/>
          <w:b/>
          <w:bCs/>
          <w:color w:val="000000"/>
        </w:rPr>
      </w:pPr>
      <w:r>
        <w:rPr>
          <w:rFonts w:ascii="Arial" w:eastAsia="Times New Roman" w:hAnsi="Arial" w:cs="Arial"/>
          <w:b/>
          <w:bCs/>
          <w:color w:val="000000"/>
        </w:rPr>
        <w:t xml:space="preserve">Title: A nationwide study </w:t>
      </w:r>
      <w:del w:id="0" w:author="Dustin Kee" w:date="2022-11-04T16:52:00Z">
        <w:r w:rsidDel="00947BD3">
          <w:rPr>
            <w:rFonts w:ascii="Arial" w:eastAsia="Times New Roman" w:hAnsi="Arial" w:cs="Arial"/>
            <w:b/>
            <w:bCs/>
            <w:color w:val="000000"/>
          </w:rPr>
          <w:delText>to examine</w:delText>
        </w:r>
      </w:del>
      <w:ins w:id="1" w:author="Dustin Kee" w:date="2022-11-04T16:52:00Z">
        <w:r w:rsidR="00947BD3">
          <w:rPr>
            <w:rFonts w:ascii="Arial" w:eastAsia="Times New Roman" w:hAnsi="Arial" w:cs="Arial"/>
            <w:b/>
            <w:bCs/>
            <w:color w:val="000000"/>
          </w:rPr>
          <w:t xml:space="preserve">of </w:t>
        </w:r>
      </w:ins>
      <w:del w:id="2" w:author="Dustin Kee" w:date="2022-11-04T16:52:00Z">
        <w:r w:rsidDel="00C042E0">
          <w:rPr>
            <w:rFonts w:ascii="Arial" w:eastAsia="Times New Roman" w:hAnsi="Arial" w:cs="Arial"/>
            <w:b/>
            <w:bCs/>
            <w:color w:val="000000"/>
          </w:rPr>
          <w:delText xml:space="preserve"> the </w:delText>
        </w:r>
      </w:del>
      <w:r>
        <w:rPr>
          <w:rFonts w:ascii="Arial" w:eastAsia="Times New Roman" w:hAnsi="Arial" w:cs="Arial"/>
          <w:b/>
          <w:bCs/>
          <w:color w:val="000000"/>
        </w:rPr>
        <w:t>health care services provided to cancer patients in the ambulatory care setting</w:t>
      </w:r>
      <w:del w:id="3" w:author="Dustin Kee" w:date="2022-11-04T16:52:00Z">
        <w:r w:rsidDel="002C0179">
          <w:rPr>
            <w:rFonts w:ascii="Arial" w:eastAsia="Times New Roman" w:hAnsi="Arial" w:cs="Arial"/>
            <w:b/>
            <w:bCs/>
            <w:color w:val="000000"/>
          </w:rPr>
          <w:delText>s</w:delText>
        </w:r>
      </w:del>
    </w:p>
    <w:p w14:paraId="313228A4" w14:textId="77777777" w:rsidR="002C1865" w:rsidRDefault="002C1865" w:rsidP="002C1865">
      <w:pPr>
        <w:rPr>
          <w:rFonts w:ascii="Arial" w:eastAsia="Times New Roman" w:hAnsi="Arial" w:cs="Arial"/>
          <w:b/>
          <w:bCs/>
          <w:color w:val="000000"/>
        </w:rPr>
      </w:pPr>
    </w:p>
    <w:p w14:paraId="6C4DEE12" w14:textId="77777777" w:rsidR="002C1865" w:rsidRDefault="002C1865" w:rsidP="002C1865">
      <w:pPr>
        <w:rPr>
          <w:rFonts w:ascii="Arial" w:eastAsia="Times New Roman" w:hAnsi="Arial" w:cs="Arial"/>
          <w:b/>
          <w:bCs/>
          <w:color w:val="000000"/>
        </w:rPr>
      </w:pPr>
      <w:r>
        <w:rPr>
          <w:rFonts w:ascii="Arial" w:eastAsia="Times New Roman" w:hAnsi="Arial" w:cs="Arial"/>
          <w:b/>
          <w:bCs/>
          <w:color w:val="000000"/>
        </w:rPr>
        <w:t>Authors: Knowlton, H.</w:t>
      </w:r>
      <w:r w:rsidRPr="005C239C">
        <w:rPr>
          <w:rFonts w:ascii="Arial" w:eastAsia="Times New Roman" w:hAnsi="Arial" w:cs="Arial"/>
          <w:b/>
          <w:bCs/>
          <w:color w:val="000000"/>
          <w:vertAlign w:val="superscript"/>
        </w:rPr>
        <w:t>1</w:t>
      </w:r>
      <w:r>
        <w:rPr>
          <w:rFonts w:ascii="Arial" w:eastAsia="Times New Roman" w:hAnsi="Arial" w:cs="Arial"/>
          <w:b/>
          <w:bCs/>
          <w:color w:val="000000"/>
        </w:rPr>
        <w:t xml:space="preserve"> Agarwal, P.</w:t>
      </w:r>
      <w:r w:rsidRPr="005C239C">
        <w:rPr>
          <w:rFonts w:ascii="Arial" w:eastAsia="Times New Roman" w:hAnsi="Arial" w:cs="Arial"/>
          <w:b/>
          <w:bCs/>
          <w:color w:val="000000"/>
          <w:vertAlign w:val="superscript"/>
        </w:rPr>
        <w:t>2</w:t>
      </w:r>
    </w:p>
    <w:p w14:paraId="04B32839" w14:textId="77777777" w:rsidR="002C1865" w:rsidRDefault="002C1865" w:rsidP="002C1865">
      <w:pPr>
        <w:rPr>
          <w:rFonts w:ascii="Arial" w:eastAsia="Times New Roman" w:hAnsi="Arial" w:cs="Arial"/>
          <w:b/>
          <w:bCs/>
          <w:color w:val="000000"/>
        </w:rPr>
      </w:pPr>
      <w:r>
        <w:rPr>
          <w:rFonts w:ascii="Arial" w:eastAsia="Times New Roman" w:hAnsi="Arial" w:cs="Arial"/>
          <w:b/>
          <w:bCs/>
          <w:color w:val="000000"/>
        </w:rPr>
        <w:t xml:space="preserve">Author affiliation: </w:t>
      </w:r>
    </w:p>
    <w:p w14:paraId="681AB399" w14:textId="77777777" w:rsidR="002C1865" w:rsidRPr="005C239C" w:rsidRDefault="002C1865" w:rsidP="002C1865">
      <w:pPr>
        <w:rPr>
          <w:rFonts w:ascii="Arial" w:eastAsia="Times New Roman" w:hAnsi="Arial" w:cs="Arial"/>
          <w:color w:val="000000"/>
        </w:rPr>
      </w:pPr>
      <w:r w:rsidRPr="005C239C">
        <w:rPr>
          <w:rFonts w:ascii="Arial" w:eastAsia="Times New Roman" w:hAnsi="Arial" w:cs="Arial"/>
          <w:color w:val="000000"/>
          <w:vertAlign w:val="superscript"/>
        </w:rPr>
        <w:t>1</w:t>
      </w:r>
      <w:r>
        <w:rPr>
          <w:rFonts w:ascii="Arial" w:eastAsia="Times New Roman" w:hAnsi="Arial" w:cs="Arial"/>
          <w:color w:val="000000"/>
        </w:rPr>
        <w:t xml:space="preserve"> Icahn School of Medicine at Mount Sinai</w:t>
      </w:r>
      <w:r w:rsidRPr="005C239C">
        <w:rPr>
          <w:rFonts w:ascii="Arial" w:eastAsia="Times New Roman" w:hAnsi="Arial" w:cs="Arial"/>
          <w:color w:val="000000"/>
        </w:rPr>
        <w:t xml:space="preserve"> </w:t>
      </w:r>
    </w:p>
    <w:p w14:paraId="6368EAD1" w14:textId="77777777" w:rsidR="002C1865" w:rsidRPr="005C239C" w:rsidRDefault="002C1865" w:rsidP="002C1865">
      <w:pPr>
        <w:rPr>
          <w:rFonts w:ascii="Arial" w:eastAsia="Times New Roman" w:hAnsi="Arial" w:cs="Arial"/>
          <w:color w:val="000000"/>
        </w:rPr>
      </w:pPr>
      <w:r w:rsidRPr="005C239C">
        <w:rPr>
          <w:rFonts w:ascii="Arial" w:eastAsia="Times New Roman" w:hAnsi="Arial" w:cs="Arial"/>
          <w:color w:val="000000"/>
          <w:vertAlign w:val="superscript"/>
        </w:rPr>
        <w:t>2</w:t>
      </w:r>
      <w:r>
        <w:rPr>
          <w:rFonts w:ascii="Arial" w:eastAsia="Times New Roman" w:hAnsi="Arial" w:cs="Arial"/>
          <w:color w:val="000000"/>
          <w:vertAlign w:val="superscript"/>
        </w:rPr>
        <w:t xml:space="preserve"> </w:t>
      </w:r>
      <w:r w:rsidRPr="005C239C">
        <w:rPr>
          <w:rFonts w:ascii="Arial" w:eastAsia="Times New Roman" w:hAnsi="Arial" w:cs="Arial"/>
          <w:color w:val="000000"/>
        </w:rPr>
        <w:t>Tisch Cancer Institute, Institute for Healthcare Delivery Science and Department of Population Health Science and Policy, Icahn School of Medicine at Mount Sinai</w:t>
      </w:r>
    </w:p>
    <w:p w14:paraId="4B0545E4" w14:textId="77777777" w:rsidR="002C1865" w:rsidRDefault="002C1865" w:rsidP="002C1865">
      <w:pPr>
        <w:rPr>
          <w:rFonts w:ascii="Arial" w:eastAsia="Times New Roman" w:hAnsi="Arial" w:cs="Arial"/>
          <w:b/>
          <w:bCs/>
          <w:color w:val="000000"/>
        </w:rPr>
      </w:pPr>
    </w:p>
    <w:p w14:paraId="2457203C" w14:textId="77777777" w:rsidR="002C1865" w:rsidRPr="005F2BAA" w:rsidRDefault="002C1865" w:rsidP="002C1865">
      <w:pPr>
        <w:rPr>
          <w:rFonts w:ascii="Arial" w:eastAsia="Times New Roman" w:hAnsi="Arial" w:cs="Arial"/>
          <w:b/>
          <w:bCs/>
          <w:color w:val="000000"/>
        </w:rPr>
      </w:pPr>
      <w:r w:rsidRPr="005F2BAA">
        <w:rPr>
          <w:rFonts w:ascii="Arial" w:eastAsia="Times New Roman" w:hAnsi="Arial" w:cs="Arial"/>
          <w:b/>
          <w:bCs/>
          <w:color w:val="000000"/>
        </w:rPr>
        <w:t>Abstract</w:t>
      </w:r>
      <w:r>
        <w:rPr>
          <w:rFonts w:ascii="Arial" w:eastAsia="Times New Roman" w:hAnsi="Arial" w:cs="Arial"/>
          <w:b/>
          <w:bCs/>
          <w:color w:val="000000"/>
        </w:rPr>
        <w:t xml:space="preserve"> (Max 2500 characters)</w:t>
      </w:r>
    </w:p>
    <w:p w14:paraId="3D7C608F" w14:textId="77777777" w:rsidR="002C1865" w:rsidRDefault="002C1865" w:rsidP="002C1865">
      <w:pPr>
        <w:spacing w:line="360" w:lineRule="auto"/>
        <w:rPr>
          <w:rFonts w:ascii="Arial" w:eastAsia="Times New Roman" w:hAnsi="Arial" w:cs="Arial"/>
          <w:b/>
          <w:bCs/>
          <w:color w:val="000000"/>
        </w:rPr>
      </w:pPr>
    </w:p>
    <w:p w14:paraId="3D827A9A" w14:textId="0EA9494E" w:rsidR="00472758" w:rsidRPr="00472758" w:rsidRDefault="002C1865" w:rsidP="002C1865">
      <w:pPr>
        <w:spacing w:line="360" w:lineRule="auto"/>
        <w:rPr>
          <w:rFonts w:ascii="Arial" w:eastAsia="Times New Roman" w:hAnsi="Arial" w:cs="Arial"/>
          <w:b/>
          <w:bCs/>
          <w:color w:val="000000"/>
        </w:rPr>
      </w:pPr>
      <w:r w:rsidRPr="002E1C6E">
        <w:rPr>
          <w:rFonts w:ascii="Arial" w:eastAsia="Times New Roman" w:hAnsi="Arial" w:cs="Arial"/>
          <w:b/>
          <w:bCs/>
          <w:color w:val="000000"/>
        </w:rPr>
        <w:t xml:space="preserve">Background/Rationale: </w:t>
      </w:r>
      <w:r w:rsidRPr="002E1C6E">
        <w:rPr>
          <w:rFonts w:ascii="Arial" w:eastAsia="Times New Roman" w:hAnsi="Arial" w:cs="Arial"/>
          <w:color w:val="000000"/>
        </w:rPr>
        <w:t>Due to the often long and costly nature of treatment, cancer patients are especially vulnerable to obstacles in accessing care</w:t>
      </w:r>
      <w:r w:rsidR="00472758">
        <w:rPr>
          <w:rFonts w:ascii="Arial" w:eastAsia="Times New Roman" w:hAnsi="Arial" w:cs="Arial"/>
          <w:color w:val="000000"/>
        </w:rPr>
        <w:t xml:space="preserve">. Additionally, while substantial </w:t>
      </w:r>
      <w:r w:rsidRPr="002E1C6E">
        <w:rPr>
          <w:rFonts w:ascii="Arial" w:eastAsia="Times New Roman" w:hAnsi="Arial" w:cs="Arial"/>
          <w:color w:val="000000"/>
        </w:rPr>
        <w:t xml:space="preserve">progress has been made in </w:t>
      </w:r>
      <w:commentRangeStart w:id="4"/>
      <w:r w:rsidRPr="002E1C6E">
        <w:rPr>
          <w:rFonts w:ascii="Arial" w:eastAsia="Times New Roman" w:hAnsi="Arial" w:cs="Arial"/>
          <w:color w:val="000000"/>
        </w:rPr>
        <w:t xml:space="preserve">describing disparities in the health care of </w:t>
      </w:r>
      <w:r w:rsidR="00472758">
        <w:rPr>
          <w:rFonts w:ascii="Arial" w:eastAsia="Times New Roman" w:hAnsi="Arial" w:cs="Arial"/>
          <w:color w:val="000000"/>
        </w:rPr>
        <w:t>these</w:t>
      </w:r>
      <w:r w:rsidRPr="002E1C6E">
        <w:rPr>
          <w:rFonts w:ascii="Arial" w:eastAsia="Times New Roman" w:hAnsi="Arial" w:cs="Arial"/>
          <w:color w:val="000000"/>
        </w:rPr>
        <w:t xml:space="preserve"> patient</w:t>
      </w:r>
      <w:r w:rsidR="00472758">
        <w:rPr>
          <w:rFonts w:ascii="Arial" w:eastAsia="Times New Roman" w:hAnsi="Arial" w:cs="Arial"/>
          <w:color w:val="000000"/>
        </w:rPr>
        <w:t>s</w:t>
      </w:r>
      <w:r w:rsidRPr="002E1C6E">
        <w:rPr>
          <w:rFonts w:ascii="Arial" w:eastAsia="Times New Roman" w:hAnsi="Arial" w:cs="Arial"/>
          <w:color w:val="000000"/>
        </w:rPr>
        <w:t xml:space="preserve">, </w:t>
      </w:r>
      <w:r>
        <w:rPr>
          <w:rFonts w:ascii="Arial" w:eastAsia="Times New Roman" w:hAnsi="Arial" w:cs="Arial"/>
          <w:color w:val="000000"/>
        </w:rPr>
        <w:t>work on healthcare services provided to cancer patients in ambulatory care settings is limited</w:t>
      </w:r>
      <w:r w:rsidRPr="002E1C6E">
        <w:rPr>
          <w:rFonts w:ascii="Arial" w:eastAsia="Times New Roman" w:hAnsi="Arial" w:cs="Arial"/>
          <w:color w:val="000000"/>
        </w:rPr>
        <w:t>.</w:t>
      </w:r>
      <w:r w:rsidRPr="002E1C6E">
        <w:rPr>
          <w:rFonts w:ascii="Arial" w:eastAsia="Times New Roman" w:hAnsi="Arial" w:cs="Arial"/>
          <w:b/>
          <w:bCs/>
          <w:color w:val="000000"/>
        </w:rPr>
        <w:t xml:space="preserve"> </w:t>
      </w:r>
      <w:commentRangeEnd w:id="4"/>
      <w:r w:rsidR="00170CDA">
        <w:rPr>
          <w:rStyle w:val="CommentReference"/>
        </w:rPr>
        <w:commentReference w:id="4"/>
      </w:r>
      <w:r w:rsidR="00472758">
        <w:rPr>
          <w:rFonts w:ascii="Arial" w:eastAsia="Times New Roman" w:hAnsi="Arial" w:cs="Arial"/>
          <w:color w:val="000000"/>
        </w:rPr>
        <w:t xml:space="preserve">Therefore, it seems necessary to examine what, if any, role access to services plays in the disparities we observe in this population. </w:t>
      </w:r>
    </w:p>
    <w:p w14:paraId="45C76C88" w14:textId="77777777" w:rsidR="002C1865" w:rsidRPr="002E1C6E" w:rsidRDefault="002C1865" w:rsidP="002C1865">
      <w:pPr>
        <w:spacing w:line="360" w:lineRule="auto"/>
        <w:rPr>
          <w:rFonts w:ascii="Arial" w:eastAsia="Times New Roman" w:hAnsi="Arial" w:cs="Arial"/>
          <w:b/>
          <w:bCs/>
          <w:color w:val="000000"/>
        </w:rPr>
      </w:pPr>
    </w:p>
    <w:p w14:paraId="0E9B6B56" w14:textId="23060882" w:rsidR="002C1865" w:rsidRPr="002E1C6E" w:rsidRDefault="002C1865" w:rsidP="002C1865">
      <w:pPr>
        <w:spacing w:line="360" w:lineRule="auto"/>
        <w:rPr>
          <w:rFonts w:ascii="Arial" w:eastAsia="Times New Roman" w:hAnsi="Arial" w:cs="Arial"/>
          <w:b/>
          <w:bCs/>
          <w:color w:val="000000"/>
        </w:rPr>
      </w:pPr>
      <w:r w:rsidRPr="002E1C6E">
        <w:rPr>
          <w:rFonts w:ascii="Arial" w:eastAsia="Times New Roman" w:hAnsi="Arial" w:cs="Arial"/>
          <w:b/>
          <w:bCs/>
          <w:color w:val="000000"/>
        </w:rPr>
        <w:t xml:space="preserve">Hypothesis/research question: </w:t>
      </w:r>
      <w:del w:id="5" w:author="Dustin Kee" w:date="2022-11-04T15:33:00Z">
        <w:r w:rsidRPr="002E1C6E" w:rsidDel="00170CDA">
          <w:rPr>
            <w:rFonts w:ascii="Arial" w:eastAsia="Times New Roman" w:hAnsi="Arial" w:cs="Arial"/>
            <w:color w:val="000000"/>
          </w:rPr>
          <w:delText>We wanted</w:delText>
        </w:r>
      </w:del>
      <w:ins w:id="6" w:author="Dustin Kee" w:date="2022-11-04T15:33:00Z">
        <w:r w:rsidR="00170CDA">
          <w:rPr>
            <w:rFonts w:ascii="Arial" w:eastAsia="Times New Roman" w:hAnsi="Arial" w:cs="Arial"/>
            <w:color w:val="000000"/>
          </w:rPr>
          <w:t>The objective of this study was</w:t>
        </w:r>
      </w:ins>
      <w:r w:rsidRPr="002E1C6E">
        <w:rPr>
          <w:rFonts w:ascii="Arial" w:eastAsia="Times New Roman" w:hAnsi="Arial" w:cs="Arial"/>
          <w:color w:val="000000"/>
        </w:rPr>
        <w:t xml:space="preserve"> to examine </w:t>
      </w:r>
      <w:r>
        <w:rPr>
          <w:rFonts w:ascii="Arial" w:eastAsia="Times New Roman" w:hAnsi="Arial" w:cs="Arial"/>
          <w:color w:val="000000"/>
        </w:rPr>
        <w:t xml:space="preserve">the association between </w:t>
      </w:r>
      <w:del w:id="7" w:author="Dustin Kee" w:date="2022-11-04T15:34:00Z">
        <w:r w:rsidDel="00170CDA">
          <w:rPr>
            <w:rFonts w:ascii="Arial" w:eastAsia="Times New Roman" w:hAnsi="Arial" w:cs="Arial"/>
            <w:color w:val="000000"/>
          </w:rPr>
          <w:delText>the presence of cancer</w:delText>
        </w:r>
      </w:del>
      <w:ins w:id="8" w:author="Dustin Kee" w:date="2022-11-04T15:34:00Z">
        <w:r w:rsidR="00170CDA">
          <w:rPr>
            <w:rFonts w:ascii="Arial" w:eastAsia="Times New Roman" w:hAnsi="Arial" w:cs="Arial"/>
            <w:color w:val="000000"/>
          </w:rPr>
          <w:t xml:space="preserve">a </w:t>
        </w:r>
      </w:ins>
      <w:ins w:id="9" w:author="Dustin Kee" w:date="2022-11-04T15:35:00Z">
        <w:r w:rsidR="00170CDA">
          <w:rPr>
            <w:rFonts w:ascii="Arial" w:eastAsia="Times New Roman" w:hAnsi="Arial" w:cs="Arial"/>
            <w:color w:val="000000"/>
          </w:rPr>
          <w:t xml:space="preserve">diagnosis of cancer </w:t>
        </w:r>
      </w:ins>
      <w:del w:id="10" w:author="Dustin Kee" w:date="2022-11-04T15:35:00Z">
        <w:r w:rsidDel="00170CDA">
          <w:rPr>
            <w:rFonts w:ascii="Arial" w:eastAsia="Times New Roman" w:hAnsi="Arial" w:cs="Arial"/>
            <w:color w:val="000000"/>
          </w:rPr>
          <w:delText xml:space="preserve"> </w:delText>
        </w:r>
      </w:del>
      <w:r>
        <w:rPr>
          <w:rFonts w:ascii="Arial" w:eastAsia="Times New Roman" w:hAnsi="Arial" w:cs="Arial"/>
          <w:color w:val="000000"/>
        </w:rPr>
        <w:t xml:space="preserve">and </w:t>
      </w:r>
      <w:ins w:id="11" w:author="Dustin Kee" w:date="2022-11-04T15:35:00Z">
        <w:r w:rsidR="00170CDA">
          <w:rPr>
            <w:rFonts w:ascii="Arial" w:eastAsia="Times New Roman" w:hAnsi="Arial" w:cs="Arial"/>
            <w:color w:val="000000"/>
          </w:rPr>
          <w:t xml:space="preserve">a broad range of </w:t>
        </w:r>
      </w:ins>
      <w:r>
        <w:rPr>
          <w:rFonts w:ascii="Arial" w:eastAsia="Times New Roman" w:hAnsi="Arial" w:cs="Arial"/>
          <w:color w:val="000000"/>
        </w:rPr>
        <w:t xml:space="preserve">health care services that were provided or ordered </w:t>
      </w:r>
      <w:ins w:id="12" w:author="Dustin Kee" w:date="2022-11-04T15:37:00Z">
        <w:r w:rsidR="00170CDA">
          <w:rPr>
            <w:rFonts w:ascii="Arial" w:eastAsia="Times New Roman" w:hAnsi="Arial" w:cs="Arial"/>
            <w:color w:val="000000"/>
          </w:rPr>
          <w:t>in</w:t>
        </w:r>
      </w:ins>
      <w:del w:id="13" w:author="Dustin Kee" w:date="2022-11-04T15:37:00Z">
        <w:r w:rsidDel="00170CDA">
          <w:rPr>
            <w:rFonts w:ascii="Arial" w:eastAsia="Times New Roman" w:hAnsi="Arial" w:cs="Arial"/>
            <w:color w:val="000000"/>
          </w:rPr>
          <w:delText>during</w:delText>
        </w:r>
      </w:del>
      <w:r>
        <w:rPr>
          <w:rFonts w:ascii="Arial" w:eastAsia="Times New Roman" w:hAnsi="Arial" w:cs="Arial"/>
          <w:color w:val="000000"/>
        </w:rPr>
        <w:t xml:space="preserve"> the outpatient </w:t>
      </w:r>
      <w:ins w:id="14" w:author="Dustin Kee" w:date="2022-11-04T15:37:00Z">
        <w:r w:rsidR="00170CDA">
          <w:rPr>
            <w:rFonts w:ascii="Arial" w:eastAsia="Times New Roman" w:hAnsi="Arial" w:cs="Arial"/>
            <w:color w:val="000000"/>
          </w:rPr>
          <w:t>setting</w:t>
        </w:r>
      </w:ins>
      <w:del w:id="15" w:author="Dustin Kee" w:date="2022-11-04T15:37:00Z">
        <w:r w:rsidDel="00170CDA">
          <w:rPr>
            <w:rFonts w:ascii="Arial" w:eastAsia="Times New Roman" w:hAnsi="Arial" w:cs="Arial"/>
            <w:color w:val="000000"/>
          </w:rPr>
          <w:delText>visit</w:delText>
        </w:r>
      </w:del>
      <w:r>
        <w:rPr>
          <w:rFonts w:ascii="Arial" w:eastAsia="Times New Roman" w:hAnsi="Arial" w:cs="Arial"/>
          <w:color w:val="000000"/>
        </w:rPr>
        <w:t xml:space="preserve">. We also assessed </w:t>
      </w:r>
      <w:del w:id="16" w:author="Dustin Kee" w:date="2022-11-04T15:59:00Z">
        <w:r w:rsidDel="00170CDA">
          <w:rPr>
            <w:rFonts w:ascii="Arial" w:eastAsia="Times New Roman" w:hAnsi="Arial" w:cs="Arial"/>
            <w:color w:val="000000"/>
          </w:rPr>
          <w:delText xml:space="preserve">how </w:delText>
        </w:r>
      </w:del>
      <w:ins w:id="17" w:author="Dustin Kee" w:date="2022-11-04T15:59:00Z">
        <w:r w:rsidR="00170CDA">
          <w:rPr>
            <w:rFonts w:ascii="Arial" w:eastAsia="Times New Roman" w:hAnsi="Arial" w:cs="Arial"/>
            <w:color w:val="000000"/>
          </w:rPr>
          <w:t xml:space="preserve">if </w:t>
        </w:r>
      </w:ins>
      <w:r>
        <w:rPr>
          <w:rFonts w:ascii="Arial" w:eastAsia="Times New Roman" w:hAnsi="Arial" w:cs="Arial"/>
          <w:color w:val="000000"/>
        </w:rPr>
        <w:t xml:space="preserve">insurance status affects </w:t>
      </w:r>
      <w:del w:id="18" w:author="Dustin Kee" w:date="2022-11-04T15:58:00Z">
        <w:r w:rsidDel="00170CDA">
          <w:rPr>
            <w:rFonts w:ascii="Arial" w:eastAsia="Times New Roman" w:hAnsi="Arial" w:cs="Arial"/>
            <w:color w:val="000000"/>
          </w:rPr>
          <w:delText>cancer patient’s ability to access services</w:delText>
        </w:r>
      </w:del>
      <w:ins w:id="19" w:author="Dustin Kee" w:date="2022-11-04T15:58:00Z">
        <w:r w:rsidR="00170CDA">
          <w:rPr>
            <w:rFonts w:ascii="Arial" w:eastAsia="Times New Roman" w:hAnsi="Arial" w:cs="Arial"/>
            <w:color w:val="000000"/>
          </w:rPr>
          <w:t>provision of services among those with cancer</w:t>
        </w:r>
      </w:ins>
      <w:r>
        <w:rPr>
          <w:rFonts w:ascii="Arial" w:eastAsia="Times New Roman" w:hAnsi="Arial" w:cs="Arial"/>
          <w:color w:val="000000"/>
        </w:rPr>
        <w:t xml:space="preserve"> and whether any age-related disparities existed.</w:t>
      </w:r>
    </w:p>
    <w:p w14:paraId="7B71721E" w14:textId="77777777" w:rsidR="002C1865" w:rsidRPr="002E1C6E" w:rsidRDefault="002C1865" w:rsidP="002C1865">
      <w:pPr>
        <w:spacing w:line="360" w:lineRule="auto"/>
        <w:rPr>
          <w:rFonts w:ascii="Arial" w:eastAsia="Times New Roman" w:hAnsi="Arial" w:cs="Arial"/>
          <w:b/>
          <w:bCs/>
          <w:color w:val="000000"/>
        </w:rPr>
      </w:pPr>
    </w:p>
    <w:p w14:paraId="4A33EBB9" w14:textId="6B7E7B62" w:rsidR="002C1865" w:rsidRDefault="002C1865" w:rsidP="002C1865">
      <w:pPr>
        <w:spacing w:line="360" w:lineRule="auto"/>
        <w:rPr>
          <w:rFonts w:ascii="Arial" w:eastAsia="Times New Roman" w:hAnsi="Arial" w:cs="Arial"/>
          <w:color w:val="000000"/>
        </w:rPr>
      </w:pPr>
      <w:r w:rsidRPr="002E1C6E">
        <w:rPr>
          <w:rFonts w:ascii="Arial" w:eastAsia="Times New Roman" w:hAnsi="Arial" w:cs="Arial"/>
          <w:b/>
          <w:bCs/>
          <w:color w:val="000000"/>
        </w:rPr>
        <w:t xml:space="preserve">Study design/methods: </w:t>
      </w:r>
      <w:del w:id="20" w:author="Dustin Kee" w:date="2022-11-04T16:33:00Z">
        <w:r w:rsidRPr="002E1C6E" w:rsidDel="00170CDA">
          <w:rPr>
            <w:rFonts w:ascii="Arial" w:eastAsia="Times New Roman" w:hAnsi="Arial" w:cs="Arial"/>
            <w:color w:val="000000"/>
          </w:rPr>
          <w:delText>We adopted a</w:delText>
        </w:r>
      </w:del>
      <w:ins w:id="21" w:author="Dustin Kee" w:date="2022-11-04T16:33:00Z">
        <w:r w:rsidR="00170CDA">
          <w:rPr>
            <w:rFonts w:ascii="Arial" w:eastAsia="Times New Roman" w:hAnsi="Arial" w:cs="Arial"/>
            <w:color w:val="000000"/>
          </w:rPr>
          <w:t>This was a retrospective</w:t>
        </w:r>
      </w:ins>
      <w:r w:rsidRPr="002E1C6E">
        <w:rPr>
          <w:rFonts w:ascii="Arial" w:eastAsia="Times New Roman" w:hAnsi="Arial" w:cs="Arial"/>
          <w:color w:val="000000"/>
        </w:rPr>
        <w:t xml:space="preserve"> cross-sectional </w:t>
      </w:r>
      <w:del w:id="22" w:author="Dustin Kee" w:date="2022-11-04T16:33:00Z">
        <w:r w:rsidRPr="002E1C6E" w:rsidDel="00170CDA">
          <w:rPr>
            <w:rFonts w:ascii="Arial" w:eastAsia="Times New Roman" w:hAnsi="Arial" w:cs="Arial"/>
            <w:color w:val="000000"/>
          </w:rPr>
          <w:delText xml:space="preserve">design </w:delText>
        </w:r>
      </w:del>
      <w:ins w:id="23" w:author="Dustin Kee" w:date="2022-11-04T16:33:00Z">
        <w:r w:rsidR="00170CDA">
          <w:rPr>
            <w:rFonts w:ascii="Arial" w:eastAsia="Times New Roman" w:hAnsi="Arial" w:cs="Arial"/>
            <w:color w:val="000000"/>
          </w:rPr>
          <w:t>study</w:t>
        </w:r>
        <w:r w:rsidR="00170CDA" w:rsidRPr="002E1C6E">
          <w:rPr>
            <w:rFonts w:ascii="Arial" w:eastAsia="Times New Roman" w:hAnsi="Arial" w:cs="Arial"/>
            <w:color w:val="000000"/>
          </w:rPr>
          <w:t xml:space="preserve"> </w:t>
        </w:r>
      </w:ins>
      <w:del w:id="24" w:author="Dustin Kee" w:date="2022-11-04T16:48:00Z">
        <w:r w:rsidRPr="002E1C6E" w:rsidDel="00591DBC">
          <w:rPr>
            <w:rFonts w:ascii="Arial" w:eastAsia="Times New Roman" w:hAnsi="Arial" w:cs="Arial"/>
            <w:color w:val="000000"/>
          </w:rPr>
          <w:delText xml:space="preserve">and </w:delText>
        </w:r>
      </w:del>
      <w:ins w:id="25" w:author="Dustin Kee" w:date="2022-11-04T16:48:00Z">
        <w:r w:rsidR="00591DBC">
          <w:rPr>
            <w:rFonts w:ascii="Arial" w:eastAsia="Times New Roman" w:hAnsi="Arial" w:cs="Arial"/>
            <w:color w:val="000000"/>
          </w:rPr>
          <w:t>that</w:t>
        </w:r>
        <w:r w:rsidR="00591DBC" w:rsidRPr="002E1C6E">
          <w:rPr>
            <w:rFonts w:ascii="Arial" w:eastAsia="Times New Roman" w:hAnsi="Arial" w:cs="Arial"/>
            <w:color w:val="000000"/>
          </w:rPr>
          <w:t xml:space="preserve"> </w:t>
        </w:r>
      </w:ins>
      <w:r w:rsidRPr="002E1C6E">
        <w:rPr>
          <w:rFonts w:ascii="Arial" w:eastAsia="Times New Roman" w:hAnsi="Arial" w:cs="Arial"/>
          <w:color w:val="000000"/>
        </w:rPr>
        <w:t xml:space="preserve">used </w:t>
      </w:r>
      <w:del w:id="26" w:author="Dustin Kee" w:date="2022-11-04T16:32:00Z">
        <w:r w:rsidRPr="002E1C6E" w:rsidDel="00170CDA">
          <w:rPr>
            <w:rFonts w:ascii="Arial" w:eastAsia="Times New Roman" w:hAnsi="Arial" w:cs="Arial"/>
            <w:color w:val="000000"/>
          </w:rPr>
          <w:delText xml:space="preserve">data </w:delText>
        </w:r>
        <w:r w:rsidDel="00170CDA">
          <w:rPr>
            <w:rFonts w:ascii="Arial" w:eastAsia="Times New Roman" w:hAnsi="Arial" w:cs="Arial"/>
            <w:color w:val="000000"/>
          </w:rPr>
          <w:delText xml:space="preserve">of all patient visits </w:delText>
        </w:r>
        <w:r w:rsidRPr="002E1C6E" w:rsidDel="00170CDA">
          <w:rPr>
            <w:rFonts w:ascii="Arial" w:eastAsia="Times New Roman" w:hAnsi="Arial" w:cs="Arial"/>
            <w:color w:val="000000"/>
          </w:rPr>
          <w:delText xml:space="preserve">from </w:delText>
        </w:r>
      </w:del>
      <w:r w:rsidRPr="002E1C6E">
        <w:rPr>
          <w:rFonts w:ascii="Arial" w:eastAsia="Times New Roman" w:hAnsi="Arial" w:cs="Arial"/>
          <w:color w:val="000000"/>
        </w:rPr>
        <w:t xml:space="preserve">the 2016-2018 </w:t>
      </w:r>
      <w:r w:rsidRPr="003A55E6">
        <w:rPr>
          <w:rFonts w:ascii="Arial" w:eastAsia="Times New Roman" w:hAnsi="Arial" w:cs="Arial"/>
          <w:color w:val="000000"/>
        </w:rPr>
        <w:t>National Ambulatory Medical Care Survey</w:t>
      </w:r>
      <w:r>
        <w:rPr>
          <w:rFonts w:ascii="Arial" w:eastAsia="Times New Roman" w:hAnsi="Arial" w:cs="Arial"/>
          <w:color w:val="000000"/>
        </w:rPr>
        <w:t xml:space="preserve"> (NAMCS)</w:t>
      </w:r>
      <w:r w:rsidRPr="002E1C6E">
        <w:rPr>
          <w:rFonts w:ascii="Arial" w:eastAsia="Times New Roman" w:hAnsi="Arial" w:cs="Arial"/>
          <w:color w:val="000000"/>
        </w:rPr>
        <w:t xml:space="preserve">, an annual national sample of ambulatory visits made to physician practices. </w:t>
      </w:r>
      <w:moveToRangeStart w:id="27" w:author="Dustin Kee" w:date="2022-11-04T16:26:00Z" w:name="move118471613"/>
      <w:moveTo w:id="28" w:author="Dustin Kee" w:date="2022-11-04T16:26:00Z">
        <w:r w:rsidR="00170CDA">
          <w:rPr>
            <w:rFonts w:ascii="Arial" w:eastAsia="Times New Roman" w:hAnsi="Arial" w:cs="Arial"/>
            <w:color w:val="000000"/>
          </w:rPr>
          <w:t xml:space="preserve">Our </w:t>
        </w:r>
      </w:moveTo>
      <w:ins w:id="29" w:author="Dustin Kee" w:date="2022-11-04T16:34:00Z">
        <w:r w:rsidR="00170CDA">
          <w:rPr>
            <w:rFonts w:ascii="Arial" w:eastAsia="Times New Roman" w:hAnsi="Arial" w:cs="Arial"/>
            <w:color w:val="000000"/>
          </w:rPr>
          <w:t xml:space="preserve">primary </w:t>
        </w:r>
      </w:ins>
      <w:moveTo w:id="30" w:author="Dustin Kee" w:date="2022-11-04T16:26:00Z">
        <w:r w:rsidR="00170CDA">
          <w:rPr>
            <w:rFonts w:ascii="Arial" w:eastAsia="Times New Roman" w:hAnsi="Arial" w:cs="Arial"/>
            <w:color w:val="000000"/>
          </w:rPr>
          <w:t xml:space="preserve">outcome was health care services provided or ordered in the outpatient setting. </w:t>
        </w:r>
      </w:moveTo>
      <w:moveToRangeEnd w:id="27"/>
      <w:r>
        <w:rPr>
          <w:rFonts w:ascii="Arial" w:eastAsia="Times New Roman" w:hAnsi="Arial" w:cs="Arial"/>
          <w:color w:val="000000"/>
        </w:rPr>
        <w:t xml:space="preserve">Descriptive statistics </w:t>
      </w:r>
      <w:ins w:id="31" w:author="Dustin Kee" w:date="2022-11-04T16:28:00Z">
        <w:r w:rsidR="00170CDA">
          <w:rPr>
            <w:rFonts w:ascii="Arial" w:eastAsia="Times New Roman" w:hAnsi="Arial" w:cs="Arial"/>
            <w:color w:val="000000"/>
          </w:rPr>
          <w:t>were used to assess</w:t>
        </w:r>
      </w:ins>
      <w:ins w:id="32" w:author="Dustin Kee" w:date="2022-11-04T16:25:00Z">
        <w:r w:rsidR="00170CDA">
          <w:rPr>
            <w:rFonts w:ascii="Arial" w:eastAsia="Times New Roman" w:hAnsi="Arial" w:cs="Arial"/>
            <w:color w:val="000000"/>
          </w:rPr>
          <w:t xml:space="preserve"> baseline characteristics and </w:t>
        </w:r>
      </w:ins>
      <w:ins w:id="33" w:author="Dustin Kee" w:date="2022-11-04T16:26:00Z">
        <w:r w:rsidR="00170CDA">
          <w:rPr>
            <w:rFonts w:ascii="Arial" w:eastAsia="Times New Roman" w:hAnsi="Arial" w:cs="Arial"/>
            <w:color w:val="000000"/>
          </w:rPr>
          <w:t xml:space="preserve">service provision </w:t>
        </w:r>
      </w:ins>
      <w:del w:id="34" w:author="Dustin Kee" w:date="2022-11-04T16:26:00Z">
        <w:r w:rsidDel="00170CDA">
          <w:rPr>
            <w:rFonts w:ascii="Arial" w:eastAsia="Times New Roman" w:hAnsi="Arial" w:cs="Arial"/>
            <w:color w:val="000000"/>
          </w:rPr>
          <w:delText xml:space="preserve">were estimated to describe data distribution </w:delText>
        </w:r>
      </w:del>
      <w:r>
        <w:rPr>
          <w:rFonts w:ascii="Arial" w:eastAsia="Times New Roman" w:hAnsi="Arial" w:cs="Arial"/>
          <w:color w:val="000000"/>
        </w:rPr>
        <w:t xml:space="preserve">stratified by the presence of cancer and primary insurance in those with cancer. </w:t>
      </w:r>
      <w:moveFromRangeStart w:id="35" w:author="Dustin Kee" w:date="2022-11-04T16:26:00Z" w:name="move118471613"/>
      <w:moveFrom w:id="36" w:author="Dustin Kee" w:date="2022-11-04T16:26:00Z">
        <w:r w:rsidDel="00170CDA">
          <w:rPr>
            <w:rFonts w:ascii="Arial" w:eastAsia="Times New Roman" w:hAnsi="Arial" w:cs="Arial"/>
            <w:color w:val="000000"/>
          </w:rPr>
          <w:t xml:space="preserve">Our outcome was health care services provided or ordered in the outpatient setting. </w:t>
        </w:r>
      </w:moveFrom>
      <w:moveFromRangeEnd w:id="35"/>
      <w:r>
        <w:rPr>
          <w:rFonts w:ascii="Arial" w:eastAsia="Times New Roman" w:hAnsi="Arial" w:cs="Arial"/>
          <w:color w:val="000000"/>
        </w:rPr>
        <w:t>Bivariate and multivariable analysis was conducted t</w:t>
      </w:r>
      <w:r w:rsidRPr="002E1C6E">
        <w:rPr>
          <w:rFonts w:ascii="Arial" w:eastAsia="Times New Roman" w:hAnsi="Arial" w:cs="Arial"/>
          <w:color w:val="000000"/>
        </w:rPr>
        <w:t xml:space="preserve">o examine </w:t>
      </w:r>
      <w:r>
        <w:rPr>
          <w:rFonts w:ascii="Arial" w:eastAsia="Times New Roman" w:hAnsi="Arial" w:cs="Arial"/>
          <w:color w:val="000000"/>
        </w:rPr>
        <w:t xml:space="preserve">the association between the presence of cancer and health care services provided. </w:t>
      </w:r>
      <w:r w:rsidRPr="00301317">
        <w:rPr>
          <w:rFonts w:ascii="Arial" w:eastAsia="Times New Roman" w:hAnsi="Arial" w:cs="Arial"/>
          <w:color w:val="000000"/>
        </w:rPr>
        <w:t>All anal</w:t>
      </w:r>
      <w:r>
        <w:rPr>
          <w:rFonts w:ascii="Arial" w:eastAsia="Times New Roman" w:hAnsi="Arial" w:cs="Arial"/>
          <w:color w:val="000000"/>
        </w:rPr>
        <w:t xml:space="preserve">yses accounted for survey weights, </w:t>
      </w:r>
      <w:proofErr w:type="gramStart"/>
      <w:r>
        <w:rPr>
          <w:rFonts w:ascii="Arial" w:eastAsia="Times New Roman" w:hAnsi="Arial" w:cs="Arial"/>
          <w:color w:val="000000"/>
        </w:rPr>
        <w:t>strata</w:t>
      </w:r>
      <w:proofErr w:type="gramEnd"/>
      <w:r>
        <w:rPr>
          <w:rFonts w:ascii="Arial" w:eastAsia="Times New Roman" w:hAnsi="Arial" w:cs="Arial"/>
          <w:color w:val="000000"/>
        </w:rPr>
        <w:t xml:space="preserve"> and PSUs.</w:t>
      </w:r>
    </w:p>
    <w:p w14:paraId="44E6F7BE" w14:textId="77777777" w:rsidR="002C1865" w:rsidRPr="002E1C6E" w:rsidRDefault="002C1865" w:rsidP="002C1865">
      <w:pPr>
        <w:spacing w:line="360" w:lineRule="auto"/>
        <w:rPr>
          <w:rFonts w:ascii="Arial" w:eastAsia="Times New Roman" w:hAnsi="Arial" w:cs="Arial"/>
          <w:b/>
          <w:bCs/>
          <w:color w:val="000000"/>
        </w:rPr>
      </w:pPr>
    </w:p>
    <w:p w14:paraId="6BBAFE33" w14:textId="2E2263CA" w:rsidR="002C1865" w:rsidRPr="005C239C" w:rsidRDefault="002C1865" w:rsidP="002C1865">
      <w:pPr>
        <w:spacing w:line="360" w:lineRule="auto"/>
        <w:rPr>
          <w:rFonts w:ascii="Arial" w:eastAsia="Times New Roman" w:hAnsi="Arial" w:cs="Arial"/>
          <w:bCs/>
          <w:color w:val="000000"/>
        </w:rPr>
      </w:pPr>
      <w:r w:rsidRPr="002E1C6E">
        <w:rPr>
          <w:rFonts w:ascii="Arial" w:eastAsia="Times New Roman" w:hAnsi="Arial" w:cs="Arial"/>
          <w:b/>
          <w:bCs/>
          <w:color w:val="000000"/>
        </w:rPr>
        <w:lastRenderedPageBreak/>
        <w:t xml:space="preserve">Results: </w:t>
      </w:r>
      <w:r w:rsidRPr="005C239C">
        <w:rPr>
          <w:rFonts w:ascii="Arial" w:eastAsia="Times New Roman" w:hAnsi="Arial" w:cs="Arial"/>
          <w:bCs/>
          <w:color w:val="000000"/>
        </w:rPr>
        <w:t xml:space="preserve">Overall, </w:t>
      </w:r>
      <w:ins w:id="37" w:author="Dustin Kee" w:date="2022-11-04T16:02:00Z">
        <w:r w:rsidR="00170CDA" w:rsidRPr="005C239C">
          <w:rPr>
            <w:rFonts w:ascii="Arial" w:eastAsia="Times New Roman" w:hAnsi="Arial" w:cs="Arial"/>
            <w:bCs/>
            <w:color w:val="000000"/>
          </w:rPr>
          <w:t xml:space="preserve">7% </w:t>
        </w:r>
      </w:ins>
      <w:del w:id="38" w:author="Dustin Kee" w:date="2022-11-04T16:02:00Z">
        <w:r w:rsidRPr="005C239C" w:rsidDel="00170CDA">
          <w:rPr>
            <w:rFonts w:ascii="Arial" w:eastAsia="Times New Roman" w:hAnsi="Arial" w:cs="Arial"/>
            <w:bCs/>
            <w:color w:val="000000"/>
          </w:rPr>
          <w:delText xml:space="preserve">out </w:delText>
        </w:r>
      </w:del>
      <w:r w:rsidRPr="005C239C">
        <w:rPr>
          <w:rFonts w:ascii="Arial" w:eastAsia="Times New Roman" w:hAnsi="Arial" w:cs="Arial"/>
          <w:bCs/>
          <w:color w:val="000000"/>
        </w:rPr>
        <w:t xml:space="preserve">of </w:t>
      </w:r>
      <w:ins w:id="39" w:author="Dustin Kee" w:date="2022-11-04T16:02:00Z">
        <w:r w:rsidR="00170CDA">
          <w:rPr>
            <w:rFonts w:ascii="Arial" w:eastAsia="Times New Roman" w:hAnsi="Arial" w:cs="Arial"/>
            <w:bCs/>
            <w:color w:val="000000"/>
          </w:rPr>
          <w:t>approximately</w:t>
        </w:r>
      </w:ins>
      <w:ins w:id="40" w:author="Dustin Kee" w:date="2022-11-04T16:04:00Z">
        <w:r w:rsidR="00170CDA">
          <w:rPr>
            <w:rFonts w:ascii="Arial" w:eastAsia="Times New Roman" w:hAnsi="Arial" w:cs="Arial"/>
            <w:bCs/>
            <w:color w:val="000000"/>
          </w:rPr>
          <w:t xml:space="preserve"> </w:t>
        </w:r>
      </w:ins>
      <w:r w:rsidRPr="002D1B48">
        <w:rPr>
          <w:rFonts w:ascii="Arial" w:eastAsia="Times New Roman" w:hAnsi="Arial" w:cs="Arial"/>
          <w:bCs/>
          <w:color w:val="000000"/>
        </w:rPr>
        <w:t>1.74</w:t>
      </w:r>
      <w:r>
        <w:rPr>
          <w:rFonts w:ascii="Arial" w:eastAsia="Times New Roman" w:hAnsi="Arial" w:cs="Arial"/>
          <w:bCs/>
          <w:color w:val="000000"/>
        </w:rPr>
        <w:t xml:space="preserve"> billion ambulatory care</w:t>
      </w:r>
      <w:r w:rsidRPr="005C239C">
        <w:rPr>
          <w:rFonts w:ascii="Arial" w:eastAsia="Times New Roman" w:hAnsi="Arial" w:cs="Arial"/>
          <w:bCs/>
          <w:color w:val="000000"/>
        </w:rPr>
        <w:t xml:space="preserve"> visits</w:t>
      </w:r>
      <w:ins w:id="41" w:author="Dustin Kee" w:date="2022-11-04T16:02:00Z">
        <w:r w:rsidR="00170CDA">
          <w:rPr>
            <w:rFonts w:ascii="Arial" w:eastAsia="Times New Roman" w:hAnsi="Arial" w:cs="Arial"/>
            <w:bCs/>
            <w:color w:val="000000"/>
          </w:rPr>
          <w:t xml:space="preserve"> </w:t>
        </w:r>
      </w:ins>
      <w:del w:id="42" w:author="Dustin Kee" w:date="2022-11-04T16:02:00Z">
        <w:r w:rsidRPr="005C239C" w:rsidDel="00170CDA">
          <w:rPr>
            <w:rFonts w:ascii="Arial" w:eastAsia="Times New Roman" w:hAnsi="Arial" w:cs="Arial"/>
            <w:bCs/>
            <w:color w:val="000000"/>
          </w:rPr>
          <w:delText xml:space="preserve">, </w:delText>
        </w:r>
      </w:del>
      <w:del w:id="43" w:author="Dustin Kee" w:date="2022-11-04T16:01:00Z">
        <w:r w:rsidRPr="005C239C" w:rsidDel="00170CDA">
          <w:rPr>
            <w:rFonts w:ascii="Arial" w:eastAsia="Times New Roman" w:hAnsi="Arial" w:cs="Arial"/>
            <w:bCs/>
            <w:color w:val="000000"/>
          </w:rPr>
          <w:delText xml:space="preserve">7% </w:delText>
        </w:r>
      </w:del>
      <w:r w:rsidRPr="005C239C">
        <w:rPr>
          <w:rFonts w:ascii="Arial" w:eastAsia="Times New Roman" w:hAnsi="Arial" w:cs="Arial"/>
          <w:bCs/>
          <w:color w:val="000000"/>
        </w:rPr>
        <w:t xml:space="preserve">were by </w:t>
      </w:r>
      <w:del w:id="44" w:author="Dustin Kee" w:date="2022-11-04T16:01:00Z">
        <w:r w:rsidRPr="005C239C" w:rsidDel="00170CDA">
          <w:rPr>
            <w:rFonts w:ascii="Arial" w:eastAsia="Times New Roman" w:hAnsi="Arial" w:cs="Arial"/>
            <w:bCs/>
            <w:color w:val="000000"/>
          </w:rPr>
          <w:delText xml:space="preserve">cancer </w:delText>
        </w:r>
      </w:del>
      <w:r w:rsidRPr="005C239C">
        <w:rPr>
          <w:rFonts w:ascii="Arial" w:eastAsia="Times New Roman" w:hAnsi="Arial" w:cs="Arial"/>
          <w:bCs/>
          <w:color w:val="000000"/>
        </w:rPr>
        <w:t>patients</w:t>
      </w:r>
      <w:ins w:id="45" w:author="Dustin Kee" w:date="2022-11-04T16:01:00Z">
        <w:r w:rsidR="00170CDA">
          <w:rPr>
            <w:rFonts w:ascii="Arial" w:eastAsia="Times New Roman" w:hAnsi="Arial" w:cs="Arial"/>
            <w:bCs/>
            <w:color w:val="000000"/>
          </w:rPr>
          <w:t xml:space="preserve"> with cancer</w:t>
        </w:r>
      </w:ins>
      <w:r w:rsidRPr="005C239C">
        <w:rPr>
          <w:rFonts w:ascii="Arial" w:eastAsia="Times New Roman" w:hAnsi="Arial" w:cs="Arial"/>
          <w:bCs/>
          <w:color w:val="000000"/>
        </w:rPr>
        <w:t>.</w:t>
      </w:r>
      <w:r>
        <w:rPr>
          <w:rFonts w:ascii="Arial" w:eastAsia="Times New Roman" w:hAnsi="Arial" w:cs="Arial"/>
          <w:bCs/>
          <w:color w:val="000000"/>
        </w:rPr>
        <w:t xml:space="preserve"> As compared to those without cancer, those with cancer were significantly older (mean age: 66 vs. 46, p&lt;0.001), non-Hispanic Whites (81% vs 69%, p&lt;0.001), </w:t>
      </w:r>
      <w:del w:id="46" w:author="Dustin Kee" w:date="2022-11-04T16:13:00Z">
        <w:r w:rsidDel="00170CDA">
          <w:rPr>
            <w:rFonts w:ascii="Arial" w:eastAsia="Times New Roman" w:hAnsi="Arial" w:cs="Arial"/>
            <w:bCs/>
            <w:color w:val="000000"/>
          </w:rPr>
          <w:delText xml:space="preserve">had </w:delText>
        </w:r>
      </w:del>
      <w:ins w:id="47" w:author="Dustin Kee" w:date="2022-11-04T16:13:00Z">
        <w:r w:rsidR="00170CDA">
          <w:rPr>
            <w:rFonts w:ascii="Arial" w:eastAsia="Times New Roman" w:hAnsi="Arial" w:cs="Arial"/>
            <w:bCs/>
            <w:color w:val="000000"/>
          </w:rPr>
          <w:t>more likely to be on</w:t>
        </w:r>
        <w:r w:rsidR="00170CDA">
          <w:rPr>
            <w:rFonts w:ascii="Arial" w:eastAsia="Times New Roman" w:hAnsi="Arial" w:cs="Arial"/>
            <w:bCs/>
            <w:color w:val="000000"/>
          </w:rPr>
          <w:t xml:space="preserve"> </w:t>
        </w:r>
      </w:ins>
      <w:r>
        <w:rPr>
          <w:rFonts w:ascii="Arial" w:eastAsia="Times New Roman" w:hAnsi="Arial" w:cs="Arial"/>
          <w:bCs/>
          <w:color w:val="000000"/>
        </w:rPr>
        <w:t xml:space="preserve">Medicare insurance (52% vs 24%, p&lt;0.001) and had higher mean number of comorbidities (2.7 vs 1, p&lt;0.001). A higher proportion of visits by cancer patients were to medical specialists (45% vs 24%, p&lt;0.001) </w:t>
      </w:r>
      <w:del w:id="48" w:author="Dustin Kee" w:date="2022-11-04T16:14:00Z">
        <w:r w:rsidDel="00170CDA">
          <w:rPr>
            <w:rFonts w:ascii="Arial" w:eastAsia="Times New Roman" w:hAnsi="Arial" w:cs="Arial"/>
            <w:bCs/>
            <w:color w:val="000000"/>
          </w:rPr>
          <w:delText>due to</w:delText>
        </w:r>
      </w:del>
      <w:ins w:id="49" w:author="Dustin Kee" w:date="2022-11-04T16:14:00Z">
        <w:r w:rsidR="00170CDA">
          <w:rPr>
            <w:rFonts w:ascii="Arial" w:eastAsia="Times New Roman" w:hAnsi="Arial" w:cs="Arial"/>
            <w:bCs/>
            <w:color w:val="000000"/>
          </w:rPr>
          <w:t>for</w:t>
        </w:r>
      </w:ins>
      <w:r>
        <w:rPr>
          <w:rFonts w:ascii="Arial" w:eastAsia="Times New Roman" w:hAnsi="Arial" w:cs="Arial"/>
          <w:bCs/>
          <w:color w:val="000000"/>
        </w:rPr>
        <w:t xml:space="preserve"> routine chronic problems (42% vs 31%, p&lt;0.</w:t>
      </w:r>
      <w:commentRangeStart w:id="50"/>
      <w:r>
        <w:rPr>
          <w:rFonts w:ascii="Arial" w:eastAsia="Times New Roman" w:hAnsi="Arial" w:cs="Arial"/>
          <w:bCs/>
          <w:color w:val="000000"/>
        </w:rPr>
        <w:t xml:space="preserve">001). </w:t>
      </w:r>
      <w:commentRangeEnd w:id="50"/>
      <w:r w:rsidR="00170CDA">
        <w:rPr>
          <w:rStyle w:val="CommentReference"/>
        </w:rPr>
        <w:commentReference w:id="50"/>
      </w:r>
      <w:r>
        <w:rPr>
          <w:rFonts w:ascii="Arial" w:eastAsia="Times New Roman" w:hAnsi="Arial" w:cs="Arial"/>
          <w:bCs/>
          <w:color w:val="000000"/>
        </w:rPr>
        <w:t>In the bivariate analysis, cancer patients were significantly more likely to receiv</w:t>
      </w:r>
      <w:r w:rsidR="00F031B2">
        <w:rPr>
          <w:rFonts w:ascii="Arial" w:eastAsia="Times New Roman" w:hAnsi="Arial" w:cs="Arial"/>
          <w:bCs/>
          <w:color w:val="000000"/>
        </w:rPr>
        <w:t xml:space="preserve">e </w:t>
      </w:r>
      <w:r>
        <w:rPr>
          <w:rFonts w:ascii="Arial" w:eastAsia="Times New Roman" w:hAnsi="Arial" w:cs="Arial"/>
          <w:bCs/>
          <w:color w:val="000000"/>
        </w:rPr>
        <w:t>c</w:t>
      </w:r>
      <w:r w:rsidRPr="002C753E">
        <w:rPr>
          <w:rFonts w:ascii="Arial" w:eastAsia="Times New Roman" w:hAnsi="Arial" w:cs="Arial"/>
          <w:bCs/>
          <w:color w:val="000000"/>
        </w:rPr>
        <w:t>ryosurgery/destruction of tissue</w:t>
      </w:r>
      <w:r>
        <w:rPr>
          <w:rFonts w:ascii="Arial" w:eastAsia="Times New Roman" w:hAnsi="Arial" w:cs="Arial"/>
          <w:bCs/>
          <w:color w:val="000000"/>
        </w:rPr>
        <w:t xml:space="preserve">, wound care, domestic violence screening, </w:t>
      </w:r>
      <w:r w:rsidR="00F031B2">
        <w:rPr>
          <w:rFonts w:ascii="Arial" w:eastAsia="Times New Roman" w:hAnsi="Arial" w:cs="Arial"/>
          <w:bCs/>
          <w:color w:val="000000"/>
        </w:rPr>
        <w:t xml:space="preserve">and a </w:t>
      </w:r>
      <w:r>
        <w:rPr>
          <w:rFonts w:ascii="Arial" w:eastAsia="Times New Roman" w:hAnsi="Arial" w:cs="Arial"/>
          <w:bCs/>
          <w:color w:val="000000"/>
        </w:rPr>
        <w:t>skin exam</w:t>
      </w:r>
      <w:ins w:id="51" w:author="Dustin Kee" w:date="2022-11-04T16:34:00Z">
        <w:r w:rsidR="00170CDA">
          <w:rPr>
            <w:rFonts w:ascii="Arial" w:eastAsia="Times New Roman" w:hAnsi="Arial" w:cs="Arial"/>
            <w:bCs/>
            <w:color w:val="000000"/>
          </w:rPr>
          <w:t xml:space="preserve"> and </w:t>
        </w:r>
      </w:ins>
      <w:del w:id="52" w:author="Dustin Kee" w:date="2022-11-04T16:34:00Z">
        <w:r w:rsidR="00472758" w:rsidDel="00170CDA">
          <w:rPr>
            <w:rFonts w:ascii="Arial" w:eastAsia="Times New Roman" w:hAnsi="Arial" w:cs="Arial"/>
            <w:bCs/>
            <w:color w:val="000000"/>
          </w:rPr>
          <w:delText xml:space="preserve">. </w:delText>
        </w:r>
        <w:r w:rsidR="00472758" w:rsidRPr="00472758" w:rsidDel="00170CDA">
          <w:rPr>
            <w:rFonts w:ascii="Arial" w:eastAsia="Times New Roman" w:hAnsi="Arial" w:cs="Arial"/>
            <w:bCs/>
            <w:color w:val="4472C4" w:themeColor="accent1"/>
          </w:rPr>
          <w:delText xml:space="preserve">The only service cancer patients were </w:delText>
        </w:r>
      </w:del>
      <w:r w:rsidR="00472758" w:rsidRPr="00472758">
        <w:rPr>
          <w:rFonts w:ascii="Arial" w:eastAsia="Times New Roman" w:hAnsi="Arial" w:cs="Arial"/>
          <w:bCs/>
          <w:color w:val="4472C4" w:themeColor="accent1"/>
        </w:rPr>
        <w:t xml:space="preserve">less likely to receive </w:t>
      </w:r>
      <w:del w:id="53" w:author="Dustin Kee" w:date="2022-11-04T16:34:00Z">
        <w:r w:rsidR="00472758" w:rsidRPr="00472758" w:rsidDel="00170CDA">
          <w:rPr>
            <w:rFonts w:ascii="Arial" w:eastAsia="Times New Roman" w:hAnsi="Arial" w:cs="Arial"/>
            <w:bCs/>
            <w:color w:val="4472C4" w:themeColor="accent1"/>
          </w:rPr>
          <w:delText xml:space="preserve">was </w:delText>
        </w:r>
      </w:del>
      <w:r w:rsidRPr="00472758">
        <w:rPr>
          <w:rFonts w:ascii="Arial" w:eastAsia="Times New Roman" w:hAnsi="Arial" w:cs="Arial"/>
          <w:bCs/>
          <w:color w:val="4472C4" w:themeColor="accent1"/>
        </w:rPr>
        <w:t xml:space="preserve">diet/nutrition counselling. </w:t>
      </w:r>
      <w:r w:rsidRPr="00232DD8">
        <w:rPr>
          <w:rFonts w:ascii="Arial" w:eastAsia="Times New Roman" w:hAnsi="Arial" w:cs="Arial"/>
          <w:bCs/>
          <w:color w:val="000000" w:themeColor="text1"/>
        </w:rPr>
        <w:t>Among cancer patients</w:t>
      </w:r>
      <w:r w:rsidRPr="00232DD8">
        <w:rPr>
          <w:rFonts w:ascii="Arial" w:eastAsia="Times New Roman" w:hAnsi="Arial" w:cs="Arial"/>
          <w:color w:val="000000" w:themeColor="text1"/>
        </w:rPr>
        <w:t xml:space="preserve">, a significantly higher proportion of those who were not charged or received charity care were provided with exercise counselling or </w:t>
      </w:r>
      <w:ins w:id="54" w:author="Dustin Kee" w:date="2022-11-04T16:36:00Z">
        <w:r w:rsidR="00591DBC">
          <w:rPr>
            <w:rFonts w:ascii="Arial" w:eastAsia="Times New Roman" w:hAnsi="Arial" w:cs="Arial"/>
            <w:color w:val="000000" w:themeColor="text1"/>
          </w:rPr>
          <w:t xml:space="preserve">a </w:t>
        </w:r>
      </w:ins>
      <w:r w:rsidRPr="00232DD8">
        <w:rPr>
          <w:rFonts w:ascii="Arial" w:eastAsia="Times New Roman" w:hAnsi="Arial" w:cs="Arial"/>
          <w:color w:val="000000" w:themeColor="text1"/>
        </w:rPr>
        <w:t xml:space="preserve">skin exam as compared to those on public or private insurance. </w:t>
      </w:r>
      <w:r>
        <w:rPr>
          <w:rFonts w:ascii="Arial" w:eastAsia="Times New Roman" w:hAnsi="Arial" w:cs="Arial"/>
          <w:color w:val="000000"/>
        </w:rPr>
        <w:t>In the multivariable analysis, c</w:t>
      </w:r>
      <w:r w:rsidRPr="002E1C6E">
        <w:rPr>
          <w:rFonts w:ascii="Arial" w:eastAsia="Times New Roman" w:hAnsi="Arial" w:cs="Arial"/>
          <w:color w:val="000000"/>
        </w:rPr>
        <w:t xml:space="preserve">ancer patients </w:t>
      </w:r>
      <w:r>
        <w:rPr>
          <w:rFonts w:ascii="Arial" w:eastAsia="Times New Roman" w:hAnsi="Arial" w:cs="Arial"/>
          <w:color w:val="000000"/>
        </w:rPr>
        <w:t>had higher odds of</w:t>
      </w:r>
      <w:r w:rsidRPr="002E1C6E">
        <w:rPr>
          <w:rFonts w:ascii="Arial" w:eastAsia="Times New Roman" w:hAnsi="Arial" w:cs="Arial"/>
          <w:color w:val="000000"/>
        </w:rPr>
        <w:t xml:space="preserve"> receiv</w:t>
      </w:r>
      <w:r>
        <w:rPr>
          <w:rFonts w:ascii="Arial" w:eastAsia="Times New Roman" w:hAnsi="Arial" w:cs="Arial"/>
          <w:color w:val="000000"/>
        </w:rPr>
        <w:t>ing</w:t>
      </w:r>
      <w:r w:rsidRPr="002E1C6E">
        <w:rPr>
          <w:rFonts w:ascii="Arial" w:eastAsia="Times New Roman" w:hAnsi="Arial" w:cs="Arial"/>
          <w:color w:val="000000"/>
        </w:rPr>
        <w:t xml:space="preserve"> wound care (OR 3.98), skin exams (OR 2.02), cryosurgery (OR 1.97), and breast exams (OR 1.</w:t>
      </w:r>
      <w:commentRangeStart w:id="55"/>
      <w:r w:rsidRPr="002E1C6E">
        <w:rPr>
          <w:rFonts w:ascii="Arial" w:eastAsia="Times New Roman" w:hAnsi="Arial" w:cs="Arial"/>
          <w:color w:val="000000"/>
        </w:rPr>
        <w:t>9</w:t>
      </w:r>
      <w:commentRangeStart w:id="56"/>
      <w:r w:rsidRPr="002E1C6E">
        <w:rPr>
          <w:rFonts w:ascii="Arial" w:eastAsia="Times New Roman" w:hAnsi="Arial" w:cs="Arial"/>
          <w:color w:val="000000"/>
        </w:rPr>
        <w:t>1).</w:t>
      </w:r>
      <w:commentRangeEnd w:id="55"/>
      <w:r w:rsidR="00170CDA">
        <w:rPr>
          <w:rStyle w:val="CommentReference"/>
        </w:rPr>
        <w:commentReference w:id="55"/>
      </w:r>
      <w:commentRangeEnd w:id="56"/>
      <w:r w:rsidR="00591DBC">
        <w:rPr>
          <w:rStyle w:val="CommentReference"/>
        </w:rPr>
        <w:commentReference w:id="56"/>
      </w:r>
    </w:p>
    <w:p w14:paraId="7FB6E3FC" w14:textId="77777777" w:rsidR="002C1865" w:rsidRPr="002E1C6E" w:rsidRDefault="002C1865" w:rsidP="002C1865">
      <w:pPr>
        <w:spacing w:line="360" w:lineRule="auto"/>
        <w:rPr>
          <w:rFonts w:ascii="Arial" w:eastAsia="Times New Roman" w:hAnsi="Arial" w:cs="Arial"/>
          <w:b/>
          <w:bCs/>
          <w:color w:val="000000"/>
        </w:rPr>
      </w:pPr>
    </w:p>
    <w:p w14:paraId="26552552" w14:textId="651200BF" w:rsidR="002C1865" w:rsidRDefault="002C1865" w:rsidP="002C1865">
      <w:pPr>
        <w:spacing w:line="360" w:lineRule="auto"/>
        <w:rPr>
          <w:rFonts w:ascii="Arial" w:eastAsia="Times New Roman" w:hAnsi="Arial" w:cs="Arial"/>
          <w:b/>
          <w:bCs/>
          <w:color w:val="000000"/>
        </w:rPr>
      </w:pPr>
      <w:r w:rsidRPr="002E1C6E">
        <w:rPr>
          <w:rFonts w:ascii="Arial" w:eastAsia="Times New Roman" w:hAnsi="Arial" w:cs="Arial"/>
          <w:b/>
          <w:bCs/>
          <w:color w:val="000000"/>
        </w:rPr>
        <w:t xml:space="preserve">Conclusions: </w:t>
      </w:r>
      <w:r>
        <w:rPr>
          <w:rFonts w:ascii="Arial" w:eastAsia="Times New Roman" w:hAnsi="Arial" w:cs="Arial"/>
          <w:color w:val="000000"/>
        </w:rPr>
        <w:t>Cancer patients receive a wide variety of services in ambulatory care settings</w:t>
      </w:r>
      <w:del w:id="57" w:author="Dustin Kee" w:date="2022-11-04T16:29:00Z">
        <w:r w:rsidDel="00170CDA">
          <w:rPr>
            <w:rFonts w:ascii="Arial" w:eastAsia="Times New Roman" w:hAnsi="Arial" w:cs="Arial"/>
            <w:color w:val="000000"/>
          </w:rPr>
          <w:delText>. There are</w:delText>
        </w:r>
      </w:del>
      <w:ins w:id="58" w:author="Dustin Kee" w:date="2022-11-04T16:29:00Z">
        <w:r w:rsidR="00170CDA">
          <w:rPr>
            <w:rFonts w:ascii="Arial" w:eastAsia="Times New Roman" w:hAnsi="Arial" w:cs="Arial"/>
            <w:color w:val="000000"/>
          </w:rPr>
          <w:t xml:space="preserve"> a</w:t>
        </w:r>
      </w:ins>
      <w:ins w:id="59" w:author="Dustin Kee" w:date="2022-11-04T16:30:00Z">
        <w:r w:rsidR="00170CDA">
          <w:rPr>
            <w:rFonts w:ascii="Arial" w:eastAsia="Times New Roman" w:hAnsi="Arial" w:cs="Arial"/>
            <w:color w:val="000000"/>
          </w:rPr>
          <w:t>nd in this nationwide sample there were</w:t>
        </w:r>
      </w:ins>
      <w:r>
        <w:rPr>
          <w:rFonts w:ascii="Arial" w:eastAsia="Times New Roman" w:hAnsi="Arial" w:cs="Arial"/>
          <w:color w:val="000000"/>
        </w:rPr>
        <w:t xml:space="preserve"> no</w:t>
      </w:r>
      <w:ins w:id="60" w:author="Dustin Kee" w:date="2022-11-04T16:30:00Z">
        <w:r w:rsidR="00170CDA">
          <w:rPr>
            <w:rFonts w:ascii="Arial" w:eastAsia="Times New Roman" w:hAnsi="Arial" w:cs="Arial"/>
            <w:color w:val="000000"/>
          </w:rPr>
          <w:t>t</w:t>
        </w:r>
      </w:ins>
      <w:r>
        <w:rPr>
          <w:rFonts w:ascii="Arial" w:eastAsia="Times New Roman" w:hAnsi="Arial" w:cs="Arial"/>
          <w:color w:val="000000"/>
        </w:rPr>
        <w:t xml:space="preserve"> significant disparities in the provision of services </w:t>
      </w:r>
      <w:del w:id="61" w:author="Dustin Kee" w:date="2022-11-04T16:49:00Z">
        <w:r w:rsidDel="00591DBC">
          <w:rPr>
            <w:rFonts w:ascii="Arial" w:eastAsia="Times New Roman" w:hAnsi="Arial" w:cs="Arial"/>
            <w:color w:val="000000"/>
          </w:rPr>
          <w:delText>due to</w:delText>
        </w:r>
      </w:del>
      <w:ins w:id="62" w:author="Dustin Kee" w:date="2022-11-04T16:49:00Z">
        <w:r w:rsidR="00591DBC">
          <w:rPr>
            <w:rFonts w:ascii="Arial" w:eastAsia="Times New Roman" w:hAnsi="Arial" w:cs="Arial"/>
            <w:color w:val="000000"/>
          </w:rPr>
          <w:t>by</w:t>
        </w:r>
      </w:ins>
      <w:r>
        <w:rPr>
          <w:rFonts w:ascii="Arial" w:eastAsia="Times New Roman" w:hAnsi="Arial" w:cs="Arial"/>
          <w:color w:val="000000"/>
        </w:rPr>
        <w:t xml:space="preserve"> </w:t>
      </w:r>
      <w:commentRangeStart w:id="63"/>
      <w:r>
        <w:rPr>
          <w:rFonts w:ascii="Arial" w:eastAsia="Times New Roman" w:hAnsi="Arial" w:cs="Arial"/>
          <w:color w:val="000000"/>
        </w:rPr>
        <w:t>insurance status</w:t>
      </w:r>
      <w:commentRangeEnd w:id="63"/>
      <w:r w:rsidR="00591DBC">
        <w:rPr>
          <w:rStyle w:val="CommentReference"/>
        </w:rPr>
        <w:commentReference w:id="63"/>
      </w:r>
      <w:r>
        <w:rPr>
          <w:rFonts w:ascii="Arial" w:eastAsia="Times New Roman" w:hAnsi="Arial" w:cs="Arial"/>
          <w:color w:val="000000"/>
        </w:rPr>
        <w:t xml:space="preserve">. </w:t>
      </w:r>
      <w:commentRangeStart w:id="64"/>
      <w:r w:rsidRPr="002E1C6E">
        <w:rPr>
          <w:rFonts w:ascii="Arial" w:eastAsia="Times New Roman" w:hAnsi="Arial" w:cs="Arial"/>
          <w:color w:val="000000"/>
        </w:rPr>
        <w:t xml:space="preserve">More analyses are being done to examine age-related differences in </w:t>
      </w:r>
      <w:r>
        <w:rPr>
          <w:rFonts w:ascii="Arial" w:eastAsia="Times New Roman" w:hAnsi="Arial" w:cs="Arial"/>
          <w:color w:val="000000"/>
        </w:rPr>
        <w:t>provision of</w:t>
      </w:r>
      <w:r w:rsidRPr="002E1C6E">
        <w:rPr>
          <w:rFonts w:ascii="Arial" w:eastAsia="Times New Roman" w:hAnsi="Arial" w:cs="Arial"/>
          <w:color w:val="000000"/>
        </w:rPr>
        <w:t xml:space="preserve"> </w:t>
      </w:r>
      <w:r w:rsidRPr="005C239C">
        <w:rPr>
          <w:rFonts w:ascii="Arial" w:eastAsia="Times New Roman" w:hAnsi="Arial" w:cs="Arial"/>
          <w:color w:val="000000"/>
        </w:rPr>
        <w:t>services</w:t>
      </w:r>
      <w:r>
        <w:rPr>
          <w:rFonts w:ascii="Arial" w:eastAsia="Times New Roman" w:hAnsi="Arial" w:cs="Arial"/>
          <w:b/>
          <w:bCs/>
          <w:color w:val="000000"/>
        </w:rPr>
        <w:t xml:space="preserve">. </w:t>
      </w:r>
      <w:commentRangeEnd w:id="64"/>
      <w:r w:rsidR="00170CDA">
        <w:rPr>
          <w:rStyle w:val="CommentReference"/>
        </w:rPr>
        <w:commentReference w:id="64"/>
      </w:r>
    </w:p>
    <w:p w14:paraId="05FFF31F" w14:textId="77777777" w:rsidR="000B58D7" w:rsidRDefault="00000000"/>
    <w:sectPr w:rsidR="000B58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ustin Kee" w:date="2022-11-04T16:24:00Z" w:initials="DK">
    <w:p w14:paraId="405E7A77" w14:textId="77777777" w:rsidR="00170CDA" w:rsidRDefault="00170CDA" w:rsidP="007825E4">
      <w:r>
        <w:rPr>
          <w:rStyle w:val="CommentReference"/>
        </w:rPr>
        <w:annotationRef/>
      </w:r>
      <w:r>
        <w:rPr>
          <w:sz w:val="20"/>
          <w:szCs w:val="20"/>
        </w:rPr>
        <w:t>Think it’s a little unclear here reg. What disparities exactly. Is the past work mostly describing disparities in health outcomes or satisfaction in care? And limited in terms of actual specific services they receive/have access to? Think a little more specifics would be helpful to set the rationale of study</w:t>
      </w:r>
    </w:p>
  </w:comment>
  <w:comment w:id="50" w:author="Dustin Kee" w:date="2022-11-04T16:14:00Z" w:initials="DK">
    <w:p w14:paraId="787DC3C4" w14:textId="5391372A" w:rsidR="00170CDA" w:rsidRDefault="00170CDA" w:rsidP="00F37F55">
      <w:r>
        <w:rPr>
          <w:rStyle w:val="CommentReference"/>
        </w:rPr>
        <w:annotationRef/>
      </w:r>
      <w:r>
        <w:rPr>
          <w:sz w:val="20"/>
          <w:szCs w:val="20"/>
        </w:rPr>
        <w:t>Think it might be worth also adding in less likely for preventative care</w:t>
      </w:r>
    </w:p>
  </w:comment>
  <w:comment w:id="55" w:author="Dustin Kee" w:date="2022-11-04T16:17:00Z" w:initials="DK">
    <w:p w14:paraId="36E30AD4" w14:textId="77777777" w:rsidR="00170CDA" w:rsidRDefault="00170CDA" w:rsidP="00C56598">
      <w:r>
        <w:rPr>
          <w:rStyle w:val="CommentReference"/>
        </w:rPr>
        <w:annotationRef/>
      </w:r>
      <w:r>
        <w:rPr>
          <w:sz w:val="20"/>
          <w:szCs w:val="20"/>
        </w:rPr>
        <w:t>And other unspecified services?</w:t>
      </w:r>
    </w:p>
    <w:p w14:paraId="7DFDA8DE" w14:textId="77777777" w:rsidR="00170CDA" w:rsidRDefault="00170CDA" w:rsidP="00C56598"/>
  </w:comment>
  <w:comment w:id="56" w:author="Dustin Kee" w:date="2022-11-04T16:39:00Z" w:initials="DK">
    <w:p w14:paraId="50522606" w14:textId="77777777" w:rsidR="00591DBC" w:rsidRDefault="00591DBC" w:rsidP="00477CE3">
      <w:r>
        <w:rPr>
          <w:rStyle w:val="CommentReference"/>
        </w:rPr>
        <w:annotationRef/>
      </w:r>
      <w:r>
        <w:rPr>
          <w:sz w:val="20"/>
          <w:szCs w:val="20"/>
        </w:rPr>
        <w:t>Not sure if there’s a certain way the different services are listed but may be helpful to group in terms of type of service kind. ex. Exams, procedures, screenings, counselings</w:t>
      </w:r>
    </w:p>
  </w:comment>
  <w:comment w:id="63" w:author="Dustin Kee" w:date="2022-11-04T16:49:00Z" w:initials="DK">
    <w:p w14:paraId="00D4B298" w14:textId="77777777" w:rsidR="00591DBC" w:rsidRDefault="00591DBC" w:rsidP="00A47835">
      <w:r>
        <w:rPr>
          <w:rStyle w:val="CommentReference"/>
        </w:rPr>
        <w:annotationRef/>
      </w:r>
      <w:r>
        <w:rPr>
          <w:sz w:val="20"/>
          <w:szCs w:val="20"/>
        </w:rPr>
        <w:t>And cancer?</w:t>
      </w:r>
    </w:p>
  </w:comment>
  <w:comment w:id="64" w:author="Dustin Kee" w:date="2022-11-04T16:31:00Z" w:initials="DK">
    <w:p w14:paraId="363A0D52" w14:textId="5C6307F2" w:rsidR="00591DBC" w:rsidRDefault="00170CDA" w:rsidP="001379BB">
      <w:r>
        <w:rPr>
          <w:rStyle w:val="CommentReference"/>
        </w:rPr>
        <w:annotationRef/>
      </w:r>
      <w:r w:rsidR="00591DBC">
        <w:rPr>
          <w:sz w:val="20"/>
          <w:szCs w:val="20"/>
        </w:rPr>
        <w:t>For more analyses is that as a part of this study moving forward or could reframe to talk about as a next step/future direction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E7A77" w15:done="0"/>
  <w15:commentEx w15:paraId="787DC3C4" w15:done="0"/>
  <w15:commentEx w15:paraId="7DFDA8DE" w15:done="0"/>
  <w15:commentEx w15:paraId="50522606" w15:done="0"/>
  <w15:commentEx w15:paraId="00D4B298" w15:done="0"/>
  <w15:commentEx w15:paraId="363A0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BB26" w16cex:dateUtc="2022-11-04T21:24:00Z"/>
  <w16cex:commentExtensible w16cex:durableId="270FB8F1" w16cex:dateUtc="2022-11-04T21:14:00Z"/>
  <w16cex:commentExtensible w16cex:durableId="270FB99F" w16cex:dateUtc="2022-11-04T21:17:00Z"/>
  <w16cex:commentExtensible w16cex:durableId="270FBECA" w16cex:dateUtc="2022-11-04T21:39:00Z"/>
  <w16cex:commentExtensible w16cex:durableId="270FC11B" w16cex:dateUtc="2022-11-04T21:49:00Z"/>
  <w16cex:commentExtensible w16cex:durableId="270FBCC4" w16cex:dateUtc="2022-11-04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E7A77" w16cid:durableId="270FBB26"/>
  <w16cid:commentId w16cid:paraId="787DC3C4" w16cid:durableId="270FB8F1"/>
  <w16cid:commentId w16cid:paraId="7DFDA8DE" w16cid:durableId="270FB99F"/>
  <w16cid:commentId w16cid:paraId="50522606" w16cid:durableId="270FBECA"/>
  <w16cid:commentId w16cid:paraId="00D4B298" w16cid:durableId="270FC11B"/>
  <w16cid:commentId w16cid:paraId="363A0D52" w16cid:durableId="270FBC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stin Kee">
    <w15:presenceInfo w15:providerId="AD" w15:userId="S::dustin.kee@icahn.mssm.edu::8679da04-4cef-4a05-96ff-32ff0e370c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65"/>
    <w:rsid w:val="000E617F"/>
    <w:rsid w:val="000F0A74"/>
    <w:rsid w:val="00170CDA"/>
    <w:rsid w:val="00226BB1"/>
    <w:rsid w:val="00232DD8"/>
    <w:rsid w:val="002C0179"/>
    <w:rsid w:val="002C1865"/>
    <w:rsid w:val="00472758"/>
    <w:rsid w:val="00591DBC"/>
    <w:rsid w:val="005A5806"/>
    <w:rsid w:val="006A25E1"/>
    <w:rsid w:val="00947BD3"/>
    <w:rsid w:val="00A25200"/>
    <w:rsid w:val="00B22DAE"/>
    <w:rsid w:val="00BC66DA"/>
    <w:rsid w:val="00C027FA"/>
    <w:rsid w:val="00C042E0"/>
    <w:rsid w:val="00C51816"/>
    <w:rsid w:val="00CA4B47"/>
    <w:rsid w:val="00D17957"/>
    <w:rsid w:val="00D53E86"/>
    <w:rsid w:val="00EA1A02"/>
    <w:rsid w:val="00F031B2"/>
    <w:rsid w:val="00F2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F0EB3"/>
  <w15:chartTrackingRefBased/>
  <w15:docId w15:val="{928DA1A7-13A4-C044-8D23-B491645A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1865"/>
    <w:rPr>
      <w:sz w:val="16"/>
      <w:szCs w:val="16"/>
    </w:rPr>
  </w:style>
  <w:style w:type="paragraph" w:styleId="CommentText">
    <w:name w:val="annotation text"/>
    <w:basedOn w:val="Normal"/>
    <w:link w:val="CommentTextChar"/>
    <w:uiPriority w:val="99"/>
    <w:semiHidden/>
    <w:unhideWhenUsed/>
    <w:rsid w:val="002C1865"/>
    <w:rPr>
      <w:sz w:val="20"/>
      <w:szCs w:val="20"/>
    </w:rPr>
  </w:style>
  <w:style w:type="character" w:customStyle="1" w:styleId="CommentTextChar">
    <w:name w:val="Comment Text Char"/>
    <w:basedOn w:val="DefaultParagraphFont"/>
    <w:link w:val="CommentText"/>
    <w:uiPriority w:val="99"/>
    <w:semiHidden/>
    <w:rsid w:val="002C1865"/>
    <w:rPr>
      <w:sz w:val="20"/>
      <w:szCs w:val="20"/>
    </w:rPr>
  </w:style>
  <w:style w:type="paragraph" w:styleId="Revision">
    <w:name w:val="Revision"/>
    <w:hidden/>
    <w:uiPriority w:val="99"/>
    <w:semiHidden/>
    <w:rsid w:val="00170CDA"/>
  </w:style>
  <w:style w:type="paragraph" w:styleId="CommentSubject">
    <w:name w:val="annotation subject"/>
    <w:basedOn w:val="CommentText"/>
    <w:next w:val="CommentText"/>
    <w:link w:val="CommentSubjectChar"/>
    <w:uiPriority w:val="99"/>
    <w:semiHidden/>
    <w:unhideWhenUsed/>
    <w:rsid w:val="00170CDA"/>
    <w:rPr>
      <w:b/>
      <w:bCs/>
    </w:rPr>
  </w:style>
  <w:style w:type="character" w:customStyle="1" w:styleId="CommentSubjectChar">
    <w:name w:val="Comment Subject Char"/>
    <w:basedOn w:val="CommentTextChar"/>
    <w:link w:val="CommentSubject"/>
    <w:uiPriority w:val="99"/>
    <w:semiHidden/>
    <w:rsid w:val="00170C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Knowlton, Harrison (Student)</dc:creator>
  <cp:keywords/>
  <dc:description/>
  <cp:lastModifiedBy>Dustin Kee</cp:lastModifiedBy>
  <cp:revision>5</cp:revision>
  <dcterms:created xsi:type="dcterms:W3CDTF">2022-11-04T21:50:00Z</dcterms:created>
  <dcterms:modified xsi:type="dcterms:W3CDTF">2022-11-04T21:52:00Z</dcterms:modified>
</cp:coreProperties>
</file>