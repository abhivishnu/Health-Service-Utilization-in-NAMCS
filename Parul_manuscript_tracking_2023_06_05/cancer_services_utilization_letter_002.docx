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3112E" w14:textId="6E5BD6B1" w:rsidR="009C70B8" w:rsidRPr="008135A8" w:rsidRDefault="009C70B8" w:rsidP="0024649B">
      <w:pPr>
        <w:rPr>
          <w:rFonts w:ascii="Times" w:eastAsia="Times New Roman" w:hAnsi="Times" w:cs="Arial"/>
          <w:b/>
          <w:bCs/>
          <w:color w:val="000000"/>
        </w:rPr>
      </w:pPr>
      <w:r w:rsidRPr="008135A8">
        <w:rPr>
          <w:rFonts w:ascii="Times" w:eastAsia="Times New Roman" w:hAnsi="Times" w:cs="Arial"/>
          <w:b/>
          <w:bCs/>
          <w:color w:val="000000"/>
        </w:rPr>
        <w:t xml:space="preserve">Title: </w:t>
      </w:r>
      <w:bookmarkStart w:id="0" w:name="OLE_LINK1"/>
      <w:r w:rsidR="0024649B" w:rsidRPr="008135A8">
        <w:rPr>
          <w:rFonts w:ascii="Times" w:eastAsia="Times New Roman" w:hAnsi="Times" w:cs="Arial"/>
          <w:b/>
          <w:bCs/>
          <w:color w:val="000000"/>
        </w:rPr>
        <w:t xml:space="preserve">A Nationwide </w:t>
      </w:r>
      <w:r w:rsidR="00987FB9" w:rsidRPr="008135A8">
        <w:rPr>
          <w:rFonts w:ascii="Times" w:eastAsia="Times New Roman" w:hAnsi="Times" w:cs="Arial"/>
          <w:b/>
          <w:bCs/>
          <w:color w:val="000000"/>
        </w:rPr>
        <w:t>Comparison of</w:t>
      </w:r>
      <w:r w:rsidR="0024649B" w:rsidRPr="008135A8">
        <w:rPr>
          <w:rFonts w:ascii="Times" w:eastAsia="Times New Roman" w:hAnsi="Times" w:cs="Arial"/>
          <w:b/>
          <w:bCs/>
          <w:color w:val="000000"/>
        </w:rPr>
        <w:t xml:space="preserve"> the </w:t>
      </w:r>
      <w:r w:rsidR="0099147E" w:rsidRPr="008135A8">
        <w:rPr>
          <w:rFonts w:ascii="Times" w:eastAsia="Times New Roman" w:hAnsi="Times" w:cs="Arial"/>
          <w:b/>
          <w:bCs/>
          <w:color w:val="000000"/>
        </w:rPr>
        <w:t>Provision</w:t>
      </w:r>
      <w:r w:rsidR="00A1583C" w:rsidRPr="008135A8">
        <w:rPr>
          <w:rFonts w:ascii="Times" w:eastAsia="Times New Roman" w:hAnsi="Times" w:cs="Arial"/>
          <w:b/>
          <w:bCs/>
          <w:color w:val="000000"/>
        </w:rPr>
        <w:t xml:space="preserve"> of </w:t>
      </w:r>
      <w:bookmarkEnd w:id="0"/>
      <w:r w:rsidR="00493BB3" w:rsidRPr="008135A8">
        <w:rPr>
          <w:rFonts w:ascii="Times" w:eastAsia="Times New Roman" w:hAnsi="Times" w:cs="Arial"/>
          <w:b/>
          <w:bCs/>
          <w:color w:val="000000"/>
        </w:rPr>
        <w:t xml:space="preserve">Ambulatory Care Services </w:t>
      </w:r>
      <w:r w:rsidR="004B2875" w:rsidRPr="008135A8">
        <w:rPr>
          <w:rFonts w:ascii="Times" w:eastAsia="Times New Roman" w:hAnsi="Times" w:cs="Arial"/>
          <w:b/>
          <w:bCs/>
          <w:color w:val="000000"/>
        </w:rPr>
        <w:t xml:space="preserve">in Cancer </w:t>
      </w:r>
      <w:ins w:id="1" w:author="Wang, Christina" w:date="2023-05-24T11:17:00Z">
        <w:r w:rsidR="00BB4A6E">
          <w:rPr>
            <w:rFonts w:ascii="Times" w:eastAsia="Times New Roman" w:hAnsi="Times" w:cs="Arial"/>
            <w:b/>
            <w:bCs/>
            <w:color w:val="000000"/>
          </w:rPr>
          <w:t xml:space="preserve">Survivors </w:t>
        </w:r>
      </w:ins>
      <w:r w:rsidR="00987FB9" w:rsidRPr="008135A8">
        <w:rPr>
          <w:rFonts w:ascii="Times" w:eastAsia="Times New Roman" w:hAnsi="Times" w:cs="Arial"/>
          <w:b/>
          <w:bCs/>
          <w:color w:val="000000"/>
        </w:rPr>
        <w:t xml:space="preserve">and Non-Cancer </w:t>
      </w:r>
      <w:r w:rsidR="00237C49" w:rsidRPr="008135A8">
        <w:rPr>
          <w:rFonts w:ascii="Times" w:eastAsia="Times New Roman" w:hAnsi="Times" w:cs="Arial"/>
          <w:b/>
          <w:bCs/>
          <w:color w:val="000000"/>
        </w:rPr>
        <w:t>Patients,</w:t>
      </w:r>
      <w:r w:rsidR="008D2C78" w:rsidRPr="008135A8">
        <w:rPr>
          <w:rFonts w:ascii="Times" w:eastAsia="Times New Roman" w:hAnsi="Times" w:cs="Arial"/>
          <w:b/>
          <w:bCs/>
          <w:color w:val="000000"/>
        </w:rPr>
        <w:t xml:space="preserve"> 2016-2018</w:t>
      </w:r>
      <w:r w:rsidR="004B2875" w:rsidRPr="008135A8">
        <w:rPr>
          <w:rFonts w:ascii="Times" w:eastAsia="Times New Roman" w:hAnsi="Times" w:cs="Arial"/>
          <w:b/>
          <w:bCs/>
          <w:color w:val="000000"/>
        </w:rPr>
        <w:t xml:space="preserve">. </w:t>
      </w:r>
    </w:p>
    <w:p w14:paraId="1306E70F" w14:textId="77777777" w:rsidR="009C70B8" w:rsidRPr="008135A8" w:rsidRDefault="009C70B8" w:rsidP="0024649B">
      <w:pPr>
        <w:rPr>
          <w:rFonts w:ascii="Times" w:eastAsia="Times New Roman" w:hAnsi="Times" w:cs="Arial"/>
          <w:color w:val="000000"/>
        </w:rPr>
      </w:pPr>
    </w:p>
    <w:p w14:paraId="28DD45EC" w14:textId="6FCCD9CC" w:rsidR="00BA2A5E" w:rsidRPr="008135A8" w:rsidRDefault="00BA2A5E" w:rsidP="0024649B">
      <w:pPr>
        <w:rPr>
          <w:rFonts w:ascii="Times" w:eastAsia="Times New Roman" w:hAnsi="Times" w:cs="Arial"/>
          <w:color w:val="000000"/>
        </w:rPr>
      </w:pPr>
      <w:r w:rsidRPr="008135A8">
        <w:rPr>
          <w:rFonts w:ascii="Times" w:eastAsia="Times New Roman" w:hAnsi="Times" w:cs="Arial"/>
          <w:color w:val="000000"/>
        </w:rPr>
        <w:t>Running title: Ambulatory Care, Cancer and Non-Cancer Populations</w:t>
      </w:r>
    </w:p>
    <w:p w14:paraId="03D48CA4" w14:textId="77777777" w:rsidR="00BA2A5E" w:rsidRPr="008135A8" w:rsidRDefault="00BA2A5E" w:rsidP="0024649B">
      <w:pPr>
        <w:rPr>
          <w:rFonts w:ascii="Times" w:eastAsia="Times New Roman" w:hAnsi="Times" w:cs="Arial"/>
          <w:color w:val="000000"/>
        </w:rPr>
      </w:pPr>
    </w:p>
    <w:p w14:paraId="0ADAD9A8" w14:textId="47FF773F" w:rsidR="009C70B8" w:rsidRPr="008135A8" w:rsidRDefault="009C70B8" w:rsidP="0024649B">
      <w:pPr>
        <w:rPr>
          <w:rFonts w:ascii="Times" w:eastAsia="Times New Roman" w:hAnsi="Times" w:cs="Arial"/>
          <w:color w:val="000000"/>
        </w:rPr>
      </w:pPr>
      <w:r w:rsidRPr="008135A8">
        <w:rPr>
          <w:rFonts w:ascii="Times" w:eastAsia="Times New Roman" w:hAnsi="Times" w:cs="Arial"/>
          <w:color w:val="000000"/>
        </w:rPr>
        <w:t>Authors: Knowlton H</w:t>
      </w:r>
      <w:r w:rsidRPr="008135A8">
        <w:rPr>
          <w:rFonts w:ascii="Times" w:eastAsia="Times New Roman" w:hAnsi="Times" w:cs="Arial"/>
          <w:color w:val="000000"/>
          <w:vertAlign w:val="superscript"/>
        </w:rPr>
        <w:t>1</w:t>
      </w:r>
      <w:r w:rsidR="000B4EE7" w:rsidRPr="008135A8">
        <w:rPr>
          <w:rFonts w:ascii="Times" w:eastAsia="Times New Roman" w:hAnsi="Times" w:cs="Arial"/>
          <w:color w:val="000000"/>
          <w:vertAlign w:val="superscript"/>
        </w:rPr>
        <w:t>*</w:t>
      </w:r>
      <w:r w:rsidRPr="008135A8">
        <w:rPr>
          <w:rFonts w:ascii="Times" w:eastAsia="Times New Roman" w:hAnsi="Times" w:cs="Arial"/>
          <w:color w:val="000000"/>
        </w:rPr>
        <w:t>, Wang CP</w:t>
      </w:r>
      <w:r w:rsidRPr="008135A8">
        <w:rPr>
          <w:rFonts w:ascii="Times" w:eastAsia="Times New Roman" w:hAnsi="Times" w:cs="Arial"/>
          <w:color w:val="000000"/>
          <w:vertAlign w:val="superscript"/>
        </w:rPr>
        <w:t>2</w:t>
      </w:r>
      <w:r w:rsidR="000B4EE7" w:rsidRPr="008135A8">
        <w:rPr>
          <w:rFonts w:ascii="Times" w:eastAsia="Times New Roman" w:hAnsi="Times" w:cs="Arial"/>
          <w:color w:val="000000"/>
          <w:vertAlign w:val="superscript"/>
        </w:rPr>
        <w:t>*</w:t>
      </w:r>
      <w:r w:rsidRPr="008135A8">
        <w:rPr>
          <w:rFonts w:ascii="Times" w:eastAsia="Times New Roman" w:hAnsi="Times" w:cs="Arial"/>
          <w:color w:val="000000"/>
        </w:rPr>
        <w:t>, Kee D</w:t>
      </w:r>
      <w:r w:rsidRPr="008135A8">
        <w:rPr>
          <w:rFonts w:ascii="Times" w:eastAsia="Times New Roman" w:hAnsi="Times" w:cs="Arial"/>
          <w:color w:val="000000"/>
          <w:vertAlign w:val="superscript"/>
        </w:rPr>
        <w:t>1</w:t>
      </w:r>
      <w:r w:rsidRPr="008135A8">
        <w:rPr>
          <w:rFonts w:ascii="Times" w:eastAsia="Times New Roman" w:hAnsi="Times" w:cs="Arial"/>
          <w:color w:val="000000"/>
        </w:rPr>
        <w:t>, Vang S</w:t>
      </w:r>
      <w:r w:rsidRPr="008135A8">
        <w:rPr>
          <w:rFonts w:ascii="Times" w:eastAsia="Times New Roman" w:hAnsi="Times" w:cs="Arial"/>
          <w:color w:val="000000"/>
          <w:vertAlign w:val="superscript"/>
        </w:rPr>
        <w:t>4</w:t>
      </w:r>
      <w:r w:rsidRPr="008135A8">
        <w:rPr>
          <w:rFonts w:ascii="Times" w:eastAsia="Times New Roman" w:hAnsi="Times" w:cs="Arial"/>
          <w:color w:val="000000"/>
        </w:rPr>
        <w:t>, Mazumdar M</w:t>
      </w:r>
      <w:r w:rsidRPr="008135A8">
        <w:rPr>
          <w:rFonts w:ascii="Times" w:eastAsia="Times New Roman" w:hAnsi="Times" w:cs="Arial"/>
          <w:color w:val="000000"/>
          <w:vertAlign w:val="superscript"/>
        </w:rPr>
        <w:t>3</w:t>
      </w:r>
      <w:r w:rsidRPr="008135A8">
        <w:rPr>
          <w:rFonts w:ascii="Times" w:eastAsia="Times New Roman" w:hAnsi="Times" w:cs="Arial"/>
          <w:color w:val="000000"/>
        </w:rPr>
        <w:t xml:space="preserve">, </w:t>
      </w:r>
      <w:r w:rsidR="001C5BAA" w:rsidRPr="008135A8">
        <w:rPr>
          <w:rFonts w:ascii="Times" w:eastAsia="Times New Roman" w:hAnsi="Times" w:cs="Arial"/>
          <w:color w:val="000000"/>
        </w:rPr>
        <w:t xml:space="preserve">and </w:t>
      </w:r>
      <w:r w:rsidRPr="008135A8">
        <w:rPr>
          <w:rFonts w:ascii="Times" w:eastAsia="Times New Roman" w:hAnsi="Times" w:cs="Arial"/>
          <w:color w:val="000000"/>
        </w:rPr>
        <w:t>Agarwal P</w:t>
      </w:r>
      <w:r w:rsidRPr="008135A8">
        <w:rPr>
          <w:rFonts w:ascii="Times" w:eastAsia="Times New Roman" w:hAnsi="Times" w:cs="Arial"/>
          <w:color w:val="000000"/>
          <w:vertAlign w:val="superscript"/>
        </w:rPr>
        <w:t>3</w:t>
      </w:r>
      <w:r w:rsidRPr="008135A8">
        <w:rPr>
          <w:rFonts w:ascii="Times" w:eastAsia="Times New Roman" w:hAnsi="Times" w:cs="Arial"/>
          <w:color w:val="000000"/>
        </w:rPr>
        <w:t xml:space="preserve"> </w:t>
      </w:r>
    </w:p>
    <w:p w14:paraId="5C0B7577" w14:textId="3EA64606" w:rsidR="00C35A19" w:rsidRPr="008135A8" w:rsidRDefault="00C35A19" w:rsidP="0024649B">
      <w:pPr>
        <w:rPr>
          <w:rFonts w:ascii="Times" w:eastAsia="Times New Roman" w:hAnsi="Times" w:cs="Arial"/>
          <w:color w:val="000000"/>
        </w:rPr>
      </w:pPr>
    </w:p>
    <w:p w14:paraId="0BD92E52" w14:textId="453D60DB" w:rsidR="00C35A19" w:rsidRPr="008135A8" w:rsidRDefault="00C35A19" w:rsidP="0024649B">
      <w:pPr>
        <w:rPr>
          <w:rFonts w:ascii="Times" w:eastAsia="Times New Roman" w:hAnsi="Times" w:cs="Arial"/>
          <w:color w:val="000000"/>
        </w:rPr>
      </w:pPr>
      <w:r w:rsidRPr="008135A8">
        <w:rPr>
          <w:rFonts w:ascii="Times" w:eastAsia="Times New Roman" w:hAnsi="Times" w:cs="Arial"/>
          <w:color w:val="000000"/>
        </w:rPr>
        <w:t>*Co-first authors</w:t>
      </w:r>
    </w:p>
    <w:p w14:paraId="08DCC625" w14:textId="77777777" w:rsidR="009C70B8" w:rsidRPr="008135A8" w:rsidRDefault="009C70B8" w:rsidP="0024649B">
      <w:pPr>
        <w:rPr>
          <w:rFonts w:ascii="Times" w:eastAsia="Times New Roman" w:hAnsi="Times" w:cs="Arial"/>
          <w:color w:val="000000"/>
        </w:rPr>
      </w:pPr>
    </w:p>
    <w:p w14:paraId="18AA3131" w14:textId="587ECC8F" w:rsidR="009C70B8" w:rsidRPr="008135A8" w:rsidRDefault="000A7CF8" w:rsidP="0024649B">
      <w:pPr>
        <w:rPr>
          <w:rFonts w:ascii="Times" w:eastAsia="Times New Roman" w:hAnsi="Times" w:cs="Arial"/>
          <w:color w:val="000000"/>
        </w:rPr>
      </w:pPr>
      <w:r w:rsidRPr="008135A8">
        <w:rPr>
          <w:rFonts w:ascii="Times" w:eastAsia="Times New Roman" w:hAnsi="Times" w:cs="Arial"/>
          <w:color w:val="000000"/>
        </w:rPr>
        <w:t>Institutional</w:t>
      </w:r>
      <w:r w:rsidR="009C70B8" w:rsidRPr="008135A8">
        <w:rPr>
          <w:rFonts w:ascii="Times" w:eastAsia="Times New Roman" w:hAnsi="Times" w:cs="Arial"/>
          <w:color w:val="000000"/>
        </w:rPr>
        <w:t xml:space="preserve"> affiliation</w:t>
      </w:r>
      <w:r w:rsidR="001C5BAA" w:rsidRPr="008135A8">
        <w:rPr>
          <w:rFonts w:ascii="Times" w:eastAsia="Times New Roman" w:hAnsi="Times" w:cs="Arial"/>
          <w:color w:val="000000"/>
        </w:rPr>
        <w:t>s</w:t>
      </w:r>
      <w:r w:rsidR="009C70B8" w:rsidRPr="008135A8">
        <w:rPr>
          <w:rFonts w:ascii="Times" w:eastAsia="Times New Roman" w:hAnsi="Times" w:cs="Arial"/>
          <w:color w:val="000000"/>
        </w:rPr>
        <w:t xml:space="preserve">: </w:t>
      </w:r>
    </w:p>
    <w:p w14:paraId="542DDDAC" w14:textId="146E736E" w:rsidR="009C70B8" w:rsidRPr="008135A8" w:rsidRDefault="009C70B8" w:rsidP="0024649B">
      <w:pPr>
        <w:rPr>
          <w:rFonts w:ascii="Times" w:eastAsia="Times New Roman" w:hAnsi="Times" w:cs="Arial"/>
          <w:color w:val="000000"/>
        </w:rPr>
      </w:pPr>
      <w:r w:rsidRPr="008135A8">
        <w:rPr>
          <w:rFonts w:ascii="Times" w:eastAsia="Times New Roman" w:hAnsi="Times" w:cs="Arial"/>
          <w:color w:val="000000"/>
          <w:vertAlign w:val="superscript"/>
        </w:rPr>
        <w:t>1</w:t>
      </w:r>
      <w:r w:rsidRPr="008135A8">
        <w:rPr>
          <w:rFonts w:ascii="Times" w:eastAsia="Times New Roman" w:hAnsi="Times" w:cs="Arial"/>
          <w:color w:val="000000"/>
        </w:rPr>
        <w:t xml:space="preserve">Icahn School of Medicine at Mount Sinai </w:t>
      </w:r>
    </w:p>
    <w:p w14:paraId="7E9DE426" w14:textId="2D9B897D" w:rsidR="009C70B8" w:rsidRPr="008135A8" w:rsidRDefault="009C70B8" w:rsidP="0024649B">
      <w:pPr>
        <w:rPr>
          <w:rFonts w:ascii="Times" w:eastAsia="Times New Roman" w:hAnsi="Times" w:cs="Arial"/>
          <w:color w:val="000000"/>
        </w:rPr>
      </w:pPr>
      <w:r w:rsidRPr="008135A8">
        <w:rPr>
          <w:rFonts w:ascii="Times" w:eastAsia="Times New Roman" w:hAnsi="Times" w:cs="Arial"/>
          <w:color w:val="000000"/>
          <w:vertAlign w:val="superscript"/>
        </w:rPr>
        <w:t>2</w:t>
      </w:r>
      <w:r w:rsidRPr="008135A8">
        <w:rPr>
          <w:rFonts w:ascii="Times" w:eastAsia="Times New Roman" w:hAnsi="Times" w:cs="Arial"/>
          <w:color w:val="000000"/>
        </w:rPr>
        <w:t>Dr. Henry D. Janowitz Division of Gastroenterology, Icahn School of Medicine at Mount Sinai</w:t>
      </w:r>
    </w:p>
    <w:p w14:paraId="0A468FC0" w14:textId="77777777" w:rsidR="009C70B8" w:rsidRPr="008135A8" w:rsidRDefault="009C70B8" w:rsidP="0024649B">
      <w:pPr>
        <w:rPr>
          <w:rFonts w:ascii="Times" w:eastAsia="Times New Roman" w:hAnsi="Times" w:cs="Arial"/>
          <w:color w:val="000000"/>
        </w:rPr>
      </w:pPr>
      <w:r w:rsidRPr="008135A8">
        <w:rPr>
          <w:rFonts w:ascii="Times" w:eastAsia="Times New Roman" w:hAnsi="Times" w:cs="Arial"/>
          <w:color w:val="000000"/>
          <w:vertAlign w:val="superscript"/>
        </w:rPr>
        <w:t xml:space="preserve">3 </w:t>
      </w:r>
      <w:r w:rsidRPr="008135A8">
        <w:rPr>
          <w:rFonts w:ascii="Times" w:eastAsia="Times New Roman" w:hAnsi="Times" w:cs="Arial"/>
          <w:color w:val="000000"/>
        </w:rPr>
        <w:t>Tisch Cancer Institute, Institute for Healthcare Delivery Science and Department of Population Health Science and Policy, Icahn School of Medicine at Mount Sinai</w:t>
      </w:r>
    </w:p>
    <w:p w14:paraId="46694188" w14:textId="527098DF" w:rsidR="009C2E9C" w:rsidRPr="008135A8" w:rsidRDefault="009C70B8" w:rsidP="00BA2A5E">
      <w:pPr>
        <w:rPr>
          <w:rFonts w:ascii="Times" w:eastAsia="Times New Roman" w:hAnsi="Times" w:cs="Arial"/>
          <w:color w:val="000000"/>
        </w:rPr>
      </w:pPr>
      <w:r w:rsidRPr="008135A8">
        <w:rPr>
          <w:rFonts w:ascii="Times" w:eastAsia="Times New Roman" w:hAnsi="Times" w:cs="Arial"/>
          <w:color w:val="000000"/>
          <w:vertAlign w:val="superscript"/>
        </w:rPr>
        <w:t xml:space="preserve">4 </w:t>
      </w:r>
      <w:r w:rsidRPr="008135A8">
        <w:rPr>
          <w:rFonts w:ascii="Times" w:eastAsia="Times New Roman" w:hAnsi="Times" w:cs="Arial"/>
          <w:color w:val="000000"/>
        </w:rPr>
        <w:t>Department of Population Health</w:t>
      </w:r>
      <w:proofErr w:type="gramStart"/>
      <w:r w:rsidR="00C95A0C">
        <w:rPr>
          <w:rFonts w:ascii="Times" w:eastAsia="Times New Roman" w:hAnsi="Times" w:cs="Arial"/>
          <w:color w:val="000000"/>
        </w:rPr>
        <w:t xml:space="preserve">, </w:t>
      </w:r>
      <w:r w:rsidRPr="008135A8">
        <w:rPr>
          <w:rFonts w:ascii="Times" w:eastAsia="Times New Roman" w:hAnsi="Times" w:cs="Arial"/>
          <w:color w:val="000000"/>
        </w:rPr>
        <w:t>,</w:t>
      </w:r>
      <w:proofErr w:type="gramEnd"/>
      <w:r w:rsidRPr="008135A8">
        <w:rPr>
          <w:rFonts w:ascii="Times" w:eastAsia="Times New Roman" w:hAnsi="Times" w:cs="Arial"/>
          <w:color w:val="000000"/>
        </w:rPr>
        <w:t xml:space="preserve"> </w:t>
      </w:r>
      <w:r w:rsidR="004F4521">
        <w:rPr>
          <w:rFonts w:ascii="Times" w:eastAsia="Times New Roman" w:hAnsi="Times" w:cs="Arial"/>
          <w:color w:val="000000"/>
        </w:rPr>
        <w:t>NYU Grossman School of Medicine</w:t>
      </w:r>
    </w:p>
    <w:p w14:paraId="606FB09E" w14:textId="77777777" w:rsidR="009C2E9C" w:rsidRPr="008135A8" w:rsidRDefault="009C2E9C" w:rsidP="00BA2A5E">
      <w:pPr>
        <w:rPr>
          <w:rFonts w:ascii="Times" w:eastAsia="Times New Roman" w:hAnsi="Times" w:cs="Arial"/>
          <w:color w:val="000000"/>
        </w:rPr>
      </w:pPr>
    </w:p>
    <w:p w14:paraId="2E0FA7CF" w14:textId="77777777" w:rsidR="009C71EF" w:rsidRDefault="009C2E9C" w:rsidP="009C71EF">
      <w:pPr>
        <w:rPr>
          <w:rFonts w:ascii="Times" w:eastAsia="Times New Roman" w:hAnsi="Times" w:cs="Arial"/>
          <w:color w:val="000000"/>
        </w:rPr>
      </w:pPr>
      <w:r w:rsidRPr="008135A8">
        <w:rPr>
          <w:rFonts w:ascii="Times" w:eastAsia="Times New Roman" w:hAnsi="Times" w:cs="Arial"/>
          <w:color w:val="000000"/>
        </w:rPr>
        <w:t>Corresponding author:</w:t>
      </w:r>
      <w:r w:rsidR="009C71EF">
        <w:rPr>
          <w:rFonts w:ascii="Times" w:eastAsia="Times New Roman" w:hAnsi="Times" w:cs="Arial"/>
          <w:color w:val="000000"/>
        </w:rPr>
        <w:t xml:space="preserve"> </w:t>
      </w:r>
    </w:p>
    <w:p w14:paraId="0AAAFC89" w14:textId="1F424AD4"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Parul Agarwal, PhD</w:t>
      </w:r>
      <w:r>
        <w:rPr>
          <w:rFonts w:ascii="Times" w:eastAsia="Times New Roman" w:hAnsi="Times" w:cs="Arial"/>
          <w:color w:val="000000"/>
        </w:rPr>
        <w:t xml:space="preserve"> MPH</w:t>
      </w:r>
    </w:p>
    <w:p w14:paraId="5CA6D2C8" w14:textId="69FEF42A" w:rsidR="009C71EF" w:rsidRDefault="009C71EF" w:rsidP="009C71EF">
      <w:pPr>
        <w:rPr>
          <w:rFonts w:ascii="Times" w:eastAsia="Times New Roman" w:hAnsi="Times" w:cs="Arial"/>
          <w:color w:val="000000"/>
        </w:rPr>
      </w:pPr>
      <w:r w:rsidRPr="009C71EF">
        <w:rPr>
          <w:rFonts w:ascii="Times" w:eastAsia="Times New Roman" w:hAnsi="Times" w:cs="Arial"/>
          <w:color w:val="000000"/>
        </w:rPr>
        <w:t>Assistant Professor</w:t>
      </w:r>
    </w:p>
    <w:p w14:paraId="74E9EB90" w14:textId="4A16A62E" w:rsidR="009C71EF" w:rsidRDefault="009C71EF" w:rsidP="009C71EF">
      <w:pPr>
        <w:rPr>
          <w:rFonts w:ascii="Times" w:eastAsia="Times New Roman" w:hAnsi="Times" w:cs="Arial"/>
          <w:color w:val="000000"/>
        </w:rPr>
      </w:pPr>
      <w:r>
        <w:rPr>
          <w:rFonts w:ascii="Times" w:eastAsia="Times New Roman" w:hAnsi="Times" w:cs="Arial"/>
          <w:color w:val="000000"/>
        </w:rPr>
        <w:t>Institute for Healthcare Delivery Science</w:t>
      </w:r>
    </w:p>
    <w:p w14:paraId="61F207D4" w14:textId="20BBD001" w:rsidR="009C71EF" w:rsidRPr="009C71EF" w:rsidRDefault="009C71EF" w:rsidP="009C71EF">
      <w:pPr>
        <w:rPr>
          <w:rFonts w:ascii="Times" w:eastAsia="Times New Roman" w:hAnsi="Times" w:cs="Arial"/>
          <w:color w:val="000000"/>
        </w:rPr>
      </w:pPr>
      <w:r>
        <w:rPr>
          <w:rFonts w:ascii="Times" w:eastAsia="Times New Roman" w:hAnsi="Times" w:cs="Arial"/>
          <w:color w:val="000000"/>
        </w:rPr>
        <w:t>Tisch Cancer Institute</w:t>
      </w:r>
    </w:p>
    <w:p w14:paraId="06F139A5" w14:textId="7BFA742B"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Department of Population Health Science and Policy</w:t>
      </w:r>
    </w:p>
    <w:p w14:paraId="6F3D3380" w14:textId="77777777"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Icahn School of Medicine at Mount Sinai</w:t>
      </w:r>
    </w:p>
    <w:p w14:paraId="19ED970F" w14:textId="77777777"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1425 @ East 98th Street L2-37, 2nd Floor</w:t>
      </w:r>
    </w:p>
    <w:p w14:paraId="4AC8E11B" w14:textId="77777777" w:rsidR="009C71EF" w:rsidRPr="009C71EF" w:rsidRDefault="009C71EF" w:rsidP="009C71EF">
      <w:pPr>
        <w:rPr>
          <w:rFonts w:ascii="Times" w:eastAsia="Times New Roman" w:hAnsi="Times" w:cs="Arial"/>
          <w:color w:val="000000"/>
        </w:rPr>
      </w:pPr>
      <w:r w:rsidRPr="009C71EF">
        <w:rPr>
          <w:rFonts w:ascii="Times" w:eastAsia="Times New Roman" w:hAnsi="Times" w:cs="Arial"/>
          <w:color w:val="000000"/>
        </w:rPr>
        <w:t>New York, NY 10029, USA</w:t>
      </w:r>
    </w:p>
    <w:p w14:paraId="725AC69D" w14:textId="1770ADAA" w:rsidR="009C2E9C" w:rsidRDefault="009C71EF" w:rsidP="009C71EF">
      <w:pPr>
        <w:rPr>
          <w:rFonts w:ascii="Times" w:eastAsia="Times New Roman" w:hAnsi="Times" w:cs="Arial"/>
          <w:color w:val="000000"/>
        </w:rPr>
      </w:pPr>
      <w:r w:rsidRPr="009C71EF">
        <w:rPr>
          <w:rFonts w:ascii="Times" w:eastAsia="Times New Roman" w:hAnsi="Times" w:cs="Arial"/>
          <w:color w:val="000000"/>
        </w:rPr>
        <w:t>Email: parul.agarwal@mountsinai.org</w:t>
      </w:r>
    </w:p>
    <w:p w14:paraId="7F1EA94D" w14:textId="79E7ED7B" w:rsidR="009C71EF" w:rsidRPr="008135A8" w:rsidRDefault="009C71EF" w:rsidP="00BA2A5E">
      <w:pPr>
        <w:rPr>
          <w:rFonts w:ascii="Times" w:eastAsia="Times New Roman" w:hAnsi="Times" w:cs="Arial"/>
          <w:color w:val="000000"/>
        </w:rPr>
      </w:pPr>
      <w:r>
        <w:rPr>
          <w:rFonts w:ascii="Times" w:eastAsia="Times New Roman" w:hAnsi="Times" w:cs="Arial"/>
          <w:color w:val="000000"/>
        </w:rPr>
        <w:tab/>
      </w:r>
      <w:r>
        <w:rPr>
          <w:rFonts w:ascii="Times" w:eastAsia="Times New Roman" w:hAnsi="Times" w:cs="Arial"/>
          <w:color w:val="000000"/>
        </w:rPr>
        <w:tab/>
      </w:r>
      <w:r>
        <w:rPr>
          <w:rFonts w:ascii="Times" w:eastAsia="Times New Roman" w:hAnsi="Times" w:cs="Arial"/>
          <w:color w:val="000000"/>
        </w:rPr>
        <w:tab/>
        <w:t xml:space="preserve"> </w:t>
      </w:r>
    </w:p>
    <w:p w14:paraId="0C3F4D5E" w14:textId="03BF0094" w:rsidR="009C2E9C" w:rsidRPr="008135A8" w:rsidRDefault="00C62975" w:rsidP="00BA2A5E">
      <w:pPr>
        <w:rPr>
          <w:rFonts w:ascii="Times" w:eastAsia="Times New Roman" w:hAnsi="Times" w:cs="Arial"/>
          <w:color w:val="000000"/>
        </w:rPr>
      </w:pPr>
      <w:r>
        <w:rPr>
          <w:rFonts w:ascii="Times" w:eastAsia="Times New Roman" w:hAnsi="Times" w:cs="Arial"/>
          <w:color w:val="000000"/>
        </w:rPr>
        <w:t>Target Journal: JGIM</w:t>
      </w:r>
    </w:p>
    <w:p w14:paraId="7D4D8F48" w14:textId="2211B8DE"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 xml:space="preserve">References: </w:t>
      </w:r>
      <w:del w:id="2" w:author="Wang, Christina [2]" w:date="2023-05-24T19:48:00Z">
        <w:r w:rsidRPr="008135A8" w:rsidDel="002733C1">
          <w:rPr>
            <w:rFonts w:ascii="Times" w:eastAsia="Times New Roman" w:hAnsi="Times" w:cs="Arial"/>
            <w:color w:val="000000"/>
          </w:rPr>
          <w:delText>6</w:delText>
        </w:r>
      </w:del>
      <w:ins w:id="3" w:author="Wang, Christina [2]" w:date="2023-05-24T19:48:00Z">
        <w:r w:rsidR="002733C1">
          <w:rPr>
            <w:rFonts w:ascii="Times" w:eastAsia="Times New Roman" w:hAnsi="Times" w:cs="Arial"/>
            <w:color w:val="000000"/>
          </w:rPr>
          <w:t>7</w:t>
        </w:r>
      </w:ins>
      <w:r w:rsidR="00C62975">
        <w:rPr>
          <w:rFonts w:ascii="Times" w:eastAsia="Times New Roman" w:hAnsi="Times" w:cs="Arial"/>
          <w:color w:val="000000"/>
        </w:rPr>
        <w:t>/7</w:t>
      </w:r>
    </w:p>
    <w:p w14:paraId="1B5871D4" w14:textId="3E3D8252"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Tables: 1</w:t>
      </w:r>
      <w:r w:rsidR="00C62975">
        <w:rPr>
          <w:rFonts w:ascii="Times" w:eastAsia="Times New Roman" w:hAnsi="Times" w:cs="Arial"/>
          <w:color w:val="000000"/>
        </w:rPr>
        <w:t>/1</w:t>
      </w:r>
    </w:p>
    <w:p w14:paraId="409FA4C0" w14:textId="174446C8"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Figures: 1</w:t>
      </w:r>
      <w:r w:rsidR="00C62975">
        <w:rPr>
          <w:rFonts w:ascii="Times" w:eastAsia="Times New Roman" w:hAnsi="Times" w:cs="Arial"/>
          <w:color w:val="000000"/>
        </w:rPr>
        <w:t>/1</w:t>
      </w:r>
    </w:p>
    <w:p w14:paraId="1A200D2F" w14:textId="2A396C1C"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Appendices: 0</w:t>
      </w:r>
      <w:r w:rsidR="00C62975">
        <w:rPr>
          <w:rFonts w:ascii="Times" w:eastAsia="Times New Roman" w:hAnsi="Times" w:cs="Arial"/>
          <w:color w:val="000000"/>
        </w:rPr>
        <w:t>/0</w:t>
      </w:r>
    </w:p>
    <w:p w14:paraId="01F31AD1" w14:textId="27C99D40" w:rsidR="009C2E9C" w:rsidRPr="008135A8" w:rsidRDefault="009C2E9C" w:rsidP="00BA2A5E">
      <w:pPr>
        <w:rPr>
          <w:rFonts w:ascii="Times" w:eastAsia="Times New Roman" w:hAnsi="Times" w:cs="Arial"/>
          <w:color w:val="000000"/>
        </w:rPr>
      </w:pPr>
      <w:r w:rsidRPr="008135A8">
        <w:rPr>
          <w:rFonts w:ascii="Times" w:eastAsia="Times New Roman" w:hAnsi="Times" w:cs="Arial"/>
          <w:color w:val="000000"/>
        </w:rPr>
        <w:t xml:space="preserve">Word length: </w:t>
      </w:r>
      <w:del w:id="4" w:author="Wang, Christina [2]" w:date="2023-05-24T19:48:00Z">
        <w:r w:rsidRPr="008135A8" w:rsidDel="002733C1">
          <w:rPr>
            <w:rFonts w:ascii="Times" w:eastAsia="Times New Roman" w:hAnsi="Times" w:cs="Arial"/>
            <w:color w:val="000000"/>
          </w:rPr>
          <w:delText>696</w:delText>
        </w:r>
      </w:del>
      <w:ins w:id="5" w:author="Wang, Christina [2]" w:date="2023-05-24T19:48:00Z">
        <w:r w:rsidR="002733C1">
          <w:rPr>
            <w:rFonts w:ascii="Times" w:eastAsia="Times New Roman" w:hAnsi="Times" w:cs="Arial"/>
            <w:color w:val="000000"/>
          </w:rPr>
          <w:t>7</w:t>
        </w:r>
      </w:ins>
      <w:ins w:id="6" w:author="Wang, Christina [2]" w:date="2023-05-24T20:03:00Z">
        <w:r w:rsidR="008A716C">
          <w:rPr>
            <w:rFonts w:ascii="Times" w:eastAsia="Times New Roman" w:hAnsi="Times" w:cs="Arial"/>
            <w:color w:val="000000"/>
          </w:rPr>
          <w:t>0</w:t>
        </w:r>
      </w:ins>
      <w:ins w:id="7" w:author="Wang, Christina [2]" w:date="2023-05-24T19:48:00Z">
        <w:r w:rsidR="002733C1">
          <w:rPr>
            <w:rFonts w:ascii="Times" w:eastAsia="Times New Roman" w:hAnsi="Times" w:cs="Arial"/>
            <w:color w:val="000000"/>
          </w:rPr>
          <w:t>0</w:t>
        </w:r>
      </w:ins>
      <w:r w:rsidR="00C62975">
        <w:rPr>
          <w:rFonts w:ascii="Times" w:eastAsia="Times New Roman" w:hAnsi="Times" w:cs="Arial"/>
          <w:color w:val="000000"/>
        </w:rPr>
        <w:t>/700</w:t>
      </w:r>
    </w:p>
    <w:p w14:paraId="566A32D7" w14:textId="77777777" w:rsidR="009C2E9C" w:rsidRPr="008135A8" w:rsidRDefault="009C2E9C" w:rsidP="00BA2A5E">
      <w:pPr>
        <w:rPr>
          <w:rFonts w:ascii="Times" w:eastAsia="Times New Roman" w:hAnsi="Times" w:cs="Arial"/>
          <w:color w:val="000000"/>
        </w:rPr>
      </w:pPr>
    </w:p>
    <w:p w14:paraId="69B018CD" w14:textId="2B90B4E1" w:rsidR="00591FC8" w:rsidRPr="008135A8" w:rsidRDefault="009C2E9C" w:rsidP="00591FC8">
      <w:pPr>
        <w:rPr>
          <w:rFonts w:ascii="Times" w:eastAsia="Times New Roman" w:hAnsi="Times" w:cs="Arial"/>
          <w:color w:val="000000"/>
        </w:rPr>
      </w:pPr>
      <w:r w:rsidRPr="008135A8">
        <w:rPr>
          <w:rFonts w:ascii="Times" w:eastAsia="Times New Roman" w:hAnsi="Times" w:cs="Arial"/>
          <w:color w:val="000000"/>
        </w:rPr>
        <w:t xml:space="preserve">Key words: </w:t>
      </w:r>
      <w:r w:rsidR="00EF1FCB" w:rsidRPr="008135A8">
        <w:rPr>
          <w:rFonts w:ascii="Times" w:eastAsia="Times New Roman" w:hAnsi="Times" w:cs="Arial"/>
          <w:color w:val="000000"/>
        </w:rPr>
        <w:t>ambulatory care, cancer survivors, preventative health services, cancer care</w:t>
      </w:r>
      <w:r w:rsidR="00591FC8" w:rsidRPr="008135A8">
        <w:rPr>
          <w:rFonts w:ascii="Times" w:eastAsia="Times New Roman" w:hAnsi="Times" w:cs="Arial"/>
          <w:b/>
          <w:bCs/>
          <w:color w:val="000000"/>
        </w:rPr>
        <w:br w:type="page"/>
      </w:r>
    </w:p>
    <w:p w14:paraId="2D1CA84A" w14:textId="0DD97026" w:rsidR="0024649B" w:rsidRPr="008135A8" w:rsidRDefault="0024649B" w:rsidP="0024649B">
      <w:pPr>
        <w:spacing w:line="480" w:lineRule="auto"/>
        <w:rPr>
          <w:rFonts w:ascii="Times" w:eastAsia="Times New Roman" w:hAnsi="Times" w:cs="Arial"/>
          <w:b/>
          <w:bCs/>
          <w:color w:val="000000"/>
        </w:rPr>
      </w:pPr>
      <w:r w:rsidRPr="008135A8">
        <w:rPr>
          <w:rFonts w:ascii="Times" w:eastAsia="Times New Roman" w:hAnsi="Times" w:cs="Arial"/>
          <w:b/>
          <w:bCs/>
          <w:color w:val="000000"/>
        </w:rPr>
        <w:lastRenderedPageBreak/>
        <w:t>INTRODUCTION</w:t>
      </w:r>
    </w:p>
    <w:p w14:paraId="62CABC7B" w14:textId="35DA8E0F" w:rsidR="00C75968" w:rsidRPr="008135A8" w:rsidRDefault="00CC1888" w:rsidP="00B41F7A">
      <w:pPr>
        <w:spacing w:after="40" w:line="480" w:lineRule="auto"/>
        <w:ind w:firstLine="720"/>
        <w:rPr>
          <w:rFonts w:ascii="Times" w:hAnsi="Times" w:cs="Arial"/>
          <w:bCs/>
        </w:rPr>
      </w:pPr>
      <w:r w:rsidRPr="008135A8">
        <w:rPr>
          <w:rFonts w:ascii="Times" w:eastAsia="Times New Roman" w:hAnsi="Times" w:cs="Arial"/>
          <w:color w:val="000000"/>
        </w:rPr>
        <w:t>As of 2022, almost 18 million Americans were living with cancer, and this number is expected to increase to 26 million by 2040</w:t>
      </w:r>
      <w:r w:rsidR="00BA35D8" w:rsidRPr="008135A8">
        <w:rPr>
          <w:rFonts w:ascii="Times" w:eastAsia="Times New Roman" w:hAnsi="Times" w:cs="Arial"/>
          <w:color w:val="000000"/>
        </w:rPr>
        <w:t>.</w:t>
      </w:r>
      <w:r w:rsidR="00741E13" w:rsidRPr="008135A8">
        <w:rPr>
          <w:rFonts w:ascii="Times" w:eastAsia="Times New Roman" w:hAnsi="Times" w:cs="Arial"/>
          <w:color w:val="000000"/>
        </w:rPr>
        <w:fldChar w:fldCharType="begin"/>
      </w:r>
      <w:r w:rsidR="00741E13" w:rsidRPr="008135A8">
        <w:rPr>
          <w:rFonts w:ascii="Times" w:eastAsia="Times New Roman" w:hAnsi="Times" w:cs="Arial"/>
          <w:color w:val="000000"/>
        </w:rPr>
        <w:instrText xml:space="preserve"> ADDIN EN.CITE &lt;EndNote&gt;&lt;Cite&gt;&lt;RecNum&gt;2&lt;/RecNum&gt;&lt;DisplayText&gt;&lt;style face="superscript"&gt;1&lt;/style&gt;&lt;/DisplayText&gt;&lt;record&gt;&lt;rec-number&gt;2&lt;/rec-number&gt;&lt;foreign-keys&gt;&lt;key app="EN" db-id="tv5trz5d9tvs2ied5rupd2aesx0z2eaee5aa" timestamp="1679431732"&gt;2&lt;/key&gt;&lt;/foreign-keys&gt;&lt;ref-type name="Web Page"&gt;12&lt;/ref-type&gt;&lt;contributors&gt;&lt;/contributors&gt;&lt;titles&gt;&lt;title&gt;National Cancer Institute Division of Cancer Control &amp;amp; Population Sciences. Statistics and Graphs. National Institutes of Health&lt;/title&gt;&lt;/titles&gt;&lt;number&gt;March 21, 2023&lt;/number&gt;&lt;dates&gt;&lt;/dates&gt;&lt;urls&gt;&lt;related-urls&gt;&lt;url&gt;https://cancercontrol.cancer.gov/ocs/statistics#:~:text=As%20of%20January%202022%2C%20it,approximately%205.4%25%20of%20the%20population.&amp;amp;text=The%20number%20of%20cancer%20survivors%20is%20projected%20to%20increase%20by,to%2022.5%20million%2C%20by%202032.&lt;/url&gt;&lt;/related-urls&gt;&lt;/urls&gt;&lt;/record&gt;&lt;/Cite&gt;&lt;/EndNote&gt;</w:instrText>
      </w:r>
      <w:r w:rsidR="00741E13" w:rsidRPr="008135A8">
        <w:rPr>
          <w:rFonts w:ascii="Times" w:eastAsia="Times New Roman" w:hAnsi="Times" w:cs="Arial"/>
          <w:color w:val="000000"/>
        </w:rPr>
        <w:fldChar w:fldCharType="separate"/>
      </w:r>
      <w:r w:rsidR="00741E13" w:rsidRPr="008135A8">
        <w:rPr>
          <w:rFonts w:ascii="Times" w:eastAsia="Times New Roman" w:hAnsi="Times" w:cs="Arial"/>
          <w:noProof/>
          <w:color w:val="000000"/>
          <w:vertAlign w:val="superscript"/>
        </w:rPr>
        <w:t>1</w:t>
      </w:r>
      <w:r w:rsidR="00741E13" w:rsidRPr="008135A8">
        <w:rPr>
          <w:rFonts w:ascii="Times" w:eastAsia="Times New Roman" w:hAnsi="Times" w:cs="Arial"/>
          <w:color w:val="000000"/>
        </w:rPr>
        <w:fldChar w:fldCharType="end"/>
      </w:r>
      <w:r w:rsidR="00741E13" w:rsidRPr="008135A8">
        <w:rPr>
          <w:rFonts w:ascii="Times" w:eastAsia="Times New Roman" w:hAnsi="Times" w:cs="Arial"/>
          <w:color w:val="000000"/>
        </w:rPr>
        <w:t xml:space="preserve"> </w:t>
      </w:r>
      <w:ins w:id="8" w:author="Wang, Christina [2]" w:date="2023-05-04T15:02:00Z">
        <w:r w:rsidR="006D2EAC">
          <w:rPr>
            <w:rFonts w:ascii="Times" w:eastAsia="Times New Roman" w:hAnsi="Times" w:cs="Arial"/>
            <w:color w:val="000000"/>
          </w:rPr>
          <w:t>In addition to preventive care, cancer survivors require multi-disciplinary efforts to mitigate their cancer and treatment-related side effects and morbidity</w:t>
        </w:r>
        <w:r w:rsidR="006D2EAC" w:rsidRPr="008135A8">
          <w:rPr>
            <w:rFonts w:ascii="Times" w:hAnsi="Times" w:cs="Times New Roman"/>
          </w:rPr>
          <w:t>.</w:t>
        </w:r>
        <w:r w:rsidR="006D2EAC" w:rsidRPr="008135A8">
          <w:rPr>
            <w:rFonts w:ascii="Times" w:hAnsi="Times" w:cs="Times New Roman"/>
          </w:rPr>
          <w:fldChar w:fldCharType="begin">
            <w:fldData xml:space="preserve">PEVuZE5vdGU+PENpdGU+PEF1dGhvcj5OYXVnaHRvbjwvQXV0aG9yPjxZZWFyPjIwMTQ8L1llYXI+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</w:fldData>
          </w:fldChar>
        </w:r>
        <w:r w:rsidR="006D2EAC" w:rsidRPr="008135A8">
          <w:rPr>
            <w:rFonts w:ascii="Times" w:hAnsi="Times" w:cs="Times New Roman"/>
          </w:rPr>
          <w:instrText xml:space="preserve"> ADDIN EN.CITE </w:instrText>
        </w:r>
        <w:r w:rsidR="006D2EAC" w:rsidRPr="008135A8">
          <w:rPr>
            <w:rFonts w:ascii="Times" w:hAnsi="Times" w:cs="Times New Roman"/>
          </w:rPr>
          <w:fldChar w:fldCharType="begin">
            <w:fldData xml:space="preserve">PEVuZE5vdGU+PENpdGU+PEF1dGhvcj5OYXVnaHRvbjwvQXV0aG9yPjxZZWFyPjIwMTQ8L1llYXI+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</w:fldData>
          </w:fldChar>
        </w:r>
        <w:r w:rsidR="006D2EAC" w:rsidRPr="008135A8">
          <w:rPr>
            <w:rFonts w:ascii="Times" w:hAnsi="Times" w:cs="Times New Roman"/>
          </w:rPr>
          <w:instrText xml:space="preserve"> ADDIN EN.CITE.DATA </w:instrText>
        </w:r>
        <w:r w:rsidR="006D2EAC" w:rsidRPr="008135A8">
          <w:rPr>
            <w:rFonts w:ascii="Times" w:hAnsi="Times" w:cs="Times New Roman"/>
          </w:rPr>
        </w:r>
        <w:r w:rsidR="006D2EAC" w:rsidRPr="008135A8">
          <w:rPr>
            <w:rFonts w:ascii="Times" w:hAnsi="Times" w:cs="Times New Roman"/>
          </w:rPr>
          <w:fldChar w:fldCharType="end"/>
        </w:r>
        <w:r w:rsidR="006D2EAC" w:rsidRPr="008135A8">
          <w:rPr>
            <w:rFonts w:ascii="Times" w:hAnsi="Times" w:cs="Times New Roman"/>
          </w:rPr>
        </w:r>
        <w:r w:rsidR="006D2EAC" w:rsidRPr="008135A8">
          <w:rPr>
            <w:rFonts w:ascii="Times" w:hAnsi="Times" w:cs="Times New Roman"/>
          </w:rPr>
          <w:fldChar w:fldCharType="separate"/>
        </w:r>
        <w:r w:rsidR="006D2EAC" w:rsidRPr="008135A8">
          <w:rPr>
            <w:rFonts w:ascii="Times" w:hAnsi="Times" w:cs="Times New Roman"/>
            <w:noProof/>
            <w:vertAlign w:val="superscript"/>
          </w:rPr>
          <w:t>2</w:t>
        </w:r>
        <w:r w:rsidR="006D2EAC" w:rsidRPr="008135A8">
          <w:rPr>
            <w:rFonts w:ascii="Times" w:hAnsi="Times" w:cs="Times New Roman"/>
          </w:rPr>
          <w:fldChar w:fldCharType="end"/>
        </w:r>
        <w:r w:rsidR="006D2EAC" w:rsidRPr="008135A8">
          <w:rPr>
            <w:rFonts w:ascii="Times" w:hAnsi="Times" w:cs="Times New Roman"/>
          </w:rPr>
          <w:t xml:space="preserve"> </w:t>
        </w:r>
        <w:r w:rsidR="006D2EAC">
          <w:rPr>
            <w:rFonts w:ascii="Times" w:hAnsi="Times" w:cs="Times New Roman"/>
          </w:rPr>
          <w:t xml:space="preserve">Despite the importance of integrating survivorship </w:t>
        </w:r>
      </w:ins>
      <w:ins w:id="9" w:author="Wang, Christina [2]" w:date="2023-05-04T21:23:00Z">
        <w:r w:rsidR="000C00DB">
          <w:rPr>
            <w:rFonts w:ascii="Times" w:hAnsi="Times" w:cs="Times New Roman"/>
          </w:rPr>
          <w:t xml:space="preserve">care </w:t>
        </w:r>
      </w:ins>
      <w:ins w:id="10" w:author="Wang, Christina [2]" w:date="2023-05-04T15:02:00Z">
        <w:r w:rsidR="006D2EAC">
          <w:rPr>
            <w:rFonts w:ascii="Times" w:hAnsi="Times" w:cs="Times New Roman"/>
          </w:rPr>
          <w:t>and primary care, many cancer survivors do not receive appropriate ancillary support.</w:t>
        </w:r>
        <w:r w:rsidR="006D2EAC">
          <w:rPr>
            <w:rFonts w:ascii="Times" w:hAnsi="Times" w:cs="Times New Roman"/>
          </w:rPr>
          <w:fldChar w:fldCharType="begin">
            <w:fldData xml:space="preserve">PEVuZE5vdGU+PENpdGU+PEF1dGhvcj5OZWtobHl1ZG92PC9BdXRob3I+PFllYXI+MjAxNDwvWWVh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</w:fldData>
          </w:fldChar>
        </w:r>
        <w:r w:rsidR="006D2EAC">
          <w:rPr>
            <w:rFonts w:ascii="Times" w:hAnsi="Times" w:cs="Times New Roman"/>
          </w:rPr>
          <w:instrText xml:space="preserve"> ADDIN EN.CITE </w:instrText>
        </w:r>
        <w:r w:rsidR="006D2EAC">
          <w:rPr>
            <w:rFonts w:ascii="Times" w:hAnsi="Times" w:cs="Times New Roman"/>
          </w:rPr>
          <w:fldChar w:fldCharType="begin">
            <w:fldData xml:space="preserve">PEVuZE5vdGU+PENpdGU+PEF1dGhvcj5OZWtobHl1ZG92PC9BdXRob3I+PFllYXI+MjAxNDwvWWVh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</w:fldData>
          </w:fldChar>
        </w:r>
        <w:r w:rsidR="006D2EAC">
          <w:rPr>
            <w:rFonts w:ascii="Times" w:hAnsi="Times" w:cs="Times New Roman"/>
          </w:rPr>
          <w:instrText xml:space="preserve"> ADDIN EN.CITE.DATA </w:instrText>
        </w:r>
        <w:r w:rsidR="006D2EAC">
          <w:rPr>
            <w:rFonts w:ascii="Times" w:hAnsi="Times" w:cs="Times New Roman"/>
          </w:rPr>
        </w:r>
        <w:r w:rsidR="006D2EAC">
          <w:rPr>
            <w:rFonts w:ascii="Times" w:hAnsi="Times" w:cs="Times New Roman"/>
          </w:rPr>
          <w:fldChar w:fldCharType="end"/>
        </w:r>
        <w:r w:rsidR="006D2EAC">
          <w:rPr>
            <w:rFonts w:ascii="Times" w:hAnsi="Times" w:cs="Times New Roman"/>
          </w:rPr>
        </w:r>
        <w:r w:rsidR="006D2EAC">
          <w:rPr>
            <w:rFonts w:ascii="Times" w:hAnsi="Times" w:cs="Times New Roman"/>
          </w:rPr>
          <w:fldChar w:fldCharType="separate"/>
        </w:r>
        <w:r w:rsidR="006D2EAC" w:rsidRPr="00E260C1">
          <w:rPr>
            <w:rFonts w:ascii="Times" w:hAnsi="Times" w:cs="Times New Roman"/>
            <w:noProof/>
            <w:vertAlign w:val="superscript"/>
          </w:rPr>
          <w:t>3,4</w:t>
        </w:r>
        <w:r w:rsidR="006D2EAC">
          <w:rPr>
            <w:rFonts w:ascii="Times" w:hAnsi="Times" w:cs="Times New Roman"/>
          </w:rPr>
          <w:fldChar w:fldCharType="end"/>
        </w:r>
        <w:r w:rsidR="006D2EAC">
          <w:rPr>
            <w:rFonts w:ascii="Times" w:hAnsi="Times" w:cs="Times New Roman"/>
          </w:rPr>
          <w:t xml:space="preserve"> </w:t>
        </w:r>
      </w:ins>
      <w:r w:rsidR="00541D97" w:rsidRPr="008135A8">
        <w:rPr>
          <w:rFonts w:ascii="Times" w:hAnsi="Times" w:cs="Times New Roman"/>
        </w:rPr>
        <w:t>Thus, w</w:t>
      </w:r>
      <w:r w:rsidR="006579F1" w:rsidRPr="008135A8">
        <w:rPr>
          <w:rFonts w:ascii="Times" w:hAnsi="Times" w:cs="Times New Roman"/>
        </w:rPr>
        <w:t>e aimed to extend the literature by performing a</w:t>
      </w:r>
      <w:r w:rsidR="00743D66" w:rsidRPr="008135A8">
        <w:rPr>
          <w:rFonts w:ascii="Times" w:hAnsi="Times" w:cs="Times New Roman"/>
        </w:rPr>
        <w:t xml:space="preserve"> nationwide</w:t>
      </w:r>
      <w:r w:rsidR="00A77544" w:rsidRPr="008135A8">
        <w:rPr>
          <w:rFonts w:ascii="Times" w:hAnsi="Times" w:cs="Times New Roman"/>
        </w:rPr>
        <w:t>, comparative analysis</w:t>
      </w:r>
      <w:r w:rsidR="00771D0F" w:rsidRPr="008135A8">
        <w:rPr>
          <w:rFonts w:ascii="Times" w:hAnsi="Times" w:cs="Times New Roman"/>
        </w:rPr>
        <w:t xml:space="preserve"> </w:t>
      </w:r>
      <w:r w:rsidR="00541D97" w:rsidRPr="008135A8">
        <w:rPr>
          <w:rFonts w:ascii="Times" w:hAnsi="Times" w:cs="Times New Roman"/>
        </w:rPr>
        <w:t>of</w:t>
      </w:r>
      <w:r w:rsidR="00771D0F" w:rsidRPr="008135A8">
        <w:rPr>
          <w:rFonts w:ascii="Times" w:hAnsi="Times" w:cs="Times New Roman"/>
        </w:rPr>
        <w:t xml:space="preserve"> the provision of</w:t>
      </w:r>
      <w:r w:rsidR="00743D66" w:rsidRPr="008135A8">
        <w:rPr>
          <w:rFonts w:ascii="Times" w:hAnsi="Times" w:cs="Times New Roman"/>
        </w:rPr>
        <w:t xml:space="preserve"> ambulatory care </w:t>
      </w:r>
      <w:r w:rsidR="00771D0F" w:rsidRPr="008135A8">
        <w:rPr>
          <w:rFonts w:ascii="Times" w:hAnsi="Times" w:cs="Times New Roman"/>
        </w:rPr>
        <w:t xml:space="preserve">services </w:t>
      </w:r>
      <w:r w:rsidR="00541D97" w:rsidRPr="008135A8">
        <w:rPr>
          <w:rFonts w:ascii="Times" w:hAnsi="Times" w:cs="Times New Roman"/>
        </w:rPr>
        <w:t xml:space="preserve">in </w:t>
      </w:r>
      <w:r w:rsidR="00743D66" w:rsidRPr="008135A8">
        <w:rPr>
          <w:rFonts w:ascii="Times" w:hAnsi="Times" w:cs="Times New Roman"/>
        </w:rPr>
        <w:t>cancer</w:t>
      </w:r>
      <w:ins w:id="11" w:author="Wang, Christina" w:date="2023-05-24T11:18:00Z">
        <w:r w:rsidR="002744F4">
          <w:rPr>
            <w:rFonts w:ascii="Times" w:hAnsi="Times" w:cs="Times New Roman"/>
          </w:rPr>
          <w:t xml:space="preserve"> survivors</w:t>
        </w:r>
      </w:ins>
      <w:r w:rsidR="00743D66" w:rsidRPr="008135A8">
        <w:rPr>
          <w:rFonts w:ascii="Times" w:hAnsi="Times" w:cs="Times New Roman"/>
        </w:rPr>
        <w:t xml:space="preserve"> and non-cancer patients. </w:t>
      </w:r>
    </w:p>
    <w:p w14:paraId="4F3202E2" w14:textId="77777777" w:rsidR="00B41F7A" w:rsidRPr="008135A8" w:rsidRDefault="00B41F7A" w:rsidP="00B41F7A">
      <w:pPr>
        <w:spacing w:after="40" w:line="480" w:lineRule="auto"/>
        <w:ind w:firstLine="720"/>
        <w:rPr>
          <w:rFonts w:ascii="Times" w:hAnsi="Times" w:cs="Arial"/>
          <w:bCs/>
        </w:rPr>
      </w:pPr>
    </w:p>
    <w:p w14:paraId="376CE30D" w14:textId="1A47794E" w:rsidR="009B663E" w:rsidRPr="008135A8" w:rsidRDefault="0024649B" w:rsidP="0024649B">
      <w:pPr>
        <w:spacing w:after="40" w:line="480" w:lineRule="auto"/>
        <w:rPr>
          <w:rFonts w:ascii="Times" w:hAnsi="Times" w:cs="Times New Roman"/>
          <w:b/>
          <w:bCs/>
        </w:rPr>
      </w:pPr>
      <w:r w:rsidRPr="008135A8">
        <w:rPr>
          <w:rFonts w:ascii="Times" w:hAnsi="Times" w:cs="Times New Roman"/>
          <w:b/>
          <w:bCs/>
        </w:rPr>
        <w:t>METHODS</w:t>
      </w:r>
    </w:p>
    <w:p w14:paraId="7B642469" w14:textId="174429DB" w:rsidR="0092107C" w:rsidRPr="008135A8" w:rsidRDefault="00C22926" w:rsidP="003B5252">
      <w:pPr>
        <w:spacing w:line="480" w:lineRule="auto"/>
        <w:ind w:firstLine="720"/>
        <w:rPr>
          <w:rFonts w:ascii="Times" w:eastAsia="Times New Roman" w:hAnsi="Times" w:cs="Arial"/>
          <w:color w:val="000000"/>
        </w:rPr>
      </w:pPr>
      <w:r w:rsidRPr="008135A8">
        <w:rPr>
          <w:rFonts w:ascii="Times" w:eastAsia="Times New Roman" w:hAnsi="Times" w:cs="Arial"/>
          <w:color w:val="000000"/>
        </w:rPr>
        <w:t>We evaluated data from</w:t>
      </w:r>
      <w:r w:rsidR="009B663E" w:rsidRPr="008135A8">
        <w:rPr>
          <w:rFonts w:ascii="Times" w:eastAsia="Times New Roman" w:hAnsi="Times" w:cs="Arial"/>
          <w:color w:val="000000"/>
        </w:rPr>
        <w:t xml:space="preserve"> the </w:t>
      </w:r>
      <w:r w:rsidRPr="008135A8">
        <w:rPr>
          <w:rFonts w:ascii="Times" w:eastAsia="Times New Roman" w:hAnsi="Times" w:cs="Arial"/>
          <w:color w:val="000000"/>
        </w:rPr>
        <w:t xml:space="preserve">2016-2018 </w:t>
      </w:r>
      <w:r w:rsidR="009B663E" w:rsidRPr="008135A8">
        <w:rPr>
          <w:rFonts w:ascii="Times" w:eastAsia="Times New Roman" w:hAnsi="Times" w:cs="Arial"/>
          <w:color w:val="000000"/>
        </w:rPr>
        <w:t>National Ambulatory Medical Care Survey (NAMCS)</w:t>
      </w:r>
      <w:r w:rsidR="006D55EA" w:rsidRPr="008135A8">
        <w:rPr>
          <w:rFonts w:ascii="Times" w:eastAsia="Times New Roman" w:hAnsi="Times" w:cs="Arial"/>
          <w:color w:val="000000"/>
        </w:rPr>
        <w:t xml:space="preserve">, </w:t>
      </w:r>
      <w:r w:rsidR="00696BA1" w:rsidRPr="008135A8">
        <w:rPr>
          <w:rFonts w:ascii="Times" w:eastAsia="Times New Roman" w:hAnsi="Times" w:cs="Arial"/>
          <w:color w:val="000000"/>
        </w:rPr>
        <w:t>an annual</w:t>
      </w:r>
      <w:r w:rsidRPr="008135A8">
        <w:rPr>
          <w:rFonts w:ascii="Times" w:eastAsia="Times New Roman" w:hAnsi="Times" w:cs="Arial"/>
          <w:color w:val="000000"/>
        </w:rPr>
        <w:t>ly administered</w:t>
      </w:r>
      <w:r w:rsidR="0024649B" w:rsidRPr="008135A8">
        <w:rPr>
          <w:rFonts w:ascii="Times" w:eastAsia="Times New Roman" w:hAnsi="Times" w:cs="Arial"/>
          <w:color w:val="000000"/>
        </w:rPr>
        <w:t>,</w:t>
      </w:r>
      <w:r w:rsidR="00696BA1" w:rsidRPr="008135A8">
        <w:rPr>
          <w:rFonts w:ascii="Times" w:eastAsia="Times New Roman" w:hAnsi="Times" w:cs="Arial"/>
          <w:color w:val="000000"/>
        </w:rPr>
        <w:t xml:space="preserve"> nationa</w:t>
      </w:r>
      <w:r w:rsidR="0024649B" w:rsidRPr="008135A8">
        <w:rPr>
          <w:rFonts w:ascii="Times" w:eastAsia="Times New Roman" w:hAnsi="Times" w:cs="Arial"/>
          <w:color w:val="000000"/>
        </w:rPr>
        <w:t>l</w:t>
      </w:r>
      <w:r w:rsidR="00696BA1" w:rsidRPr="008135A8">
        <w:rPr>
          <w:rFonts w:ascii="Times" w:eastAsia="Times New Roman" w:hAnsi="Times" w:cs="Arial"/>
          <w:color w:val="000000"/>
        </w:rPr>
        <w:t>l</w:t>
      </w:r>
      <w:r w:rsidR="0024649B" w:rsidRPr="008135A8">
        <w:rPr>
          <w:rFonts w:ascii="Times" w:eastAsia="Times New Roman" w:hAnsi="Times" w:cs="Arial"/>
          <w:color w:val="000000"/>
        </w:rPr>
        <w:t>y representative</w:t>
      </w:r>
      <w:r w:rsidR="00477257" w:rsidRPr="008135A8">
        <w:rPr>
          <w:rFonts w:ascii="Times" w:eastAsia="Times New Roman" w:hAnsi="Times" w:cs="Arial"/>
          <w:color w:val="000000"/>
        </w:rPr>
        <w:t xml:space="preserve"> </w:t>
      </w:r>
      <w:r w:rsidRPr="008135A8">
        <w:rPr>
          <w:rFonts w:ascii="Times" w:eastAsia="Times New Roman" w:hAnsi="Times" w:cs="Arial"/>
          <w:color w:val="000000"/>
        </w:rPr>
        <w:t>survey</w:t>
      </w:r>
      <w:r w:rsidR="00477257" w:rsidRPr="008135A8">
        <w:rPr>
          <w:rFonts w:ascii="Times" w:eastAsia="Times New Roman" w:hAnsi="Times" w:cs="Arial"/>
          <w:color w:val="000000"/>
        </w:rPr>
        <w:t xml:space="preserve"> of</w:t>
      </w:r>
      <w:r w:rsidR="0024649B" w:rsidRPr="008135A8">
        <w:rPr>
          <w:rFonts w:ascii="Times" w:eastAsia="Times New Roman" w:hAnsi="Times" w:cs="Arial"/>
          <w:color w:val="000000"/>
        </w:rPr>
        <w:t xml:space="preserve"> ambulatory visits made to nonfederal</w:t>
      </w:r>
      <w:r w:rsidR="00477257" w:rsidRPr="008135A8">
        <w:rPr>
          <w:rFonts w:ascii="Times" w:eastAsia="Times New Roman" w:hAnsi="Times" w:cs="Arial"/>
          <w:color w:val="000000"/>
        </w:rPr>
        <w:t xml:space="preserve"> </w:t>
      </w:r>
      <w:r w:rsidR="00696BA1" w:rsidRPr="008135A8">
        <w:rPr>
          <w:rFonts w:ascii="Times" w:eastAsia="Times New Roman" w:hAnsi="Times" w:cs="Arial"/>
          <w:color w:val="000000"/>
        </w:rPr>
        <w:t xml:space="preserve">office-based physician </w:t>
      </w:r>
      <w:r w:rsidR="0024649B" w:rsidRPr="008135A8">
        <w:rPr>
          <w:rFonts w:ascii="Times" w:eastAsia="Times New Roman" w:hAnsi="Times" w:cs="Arial"/>
          <w:color w:val="000000"/>
        </w:rPr>
        <w:t xml:space="preserve">practices </w:t>
      </w:r>
      <w:r w:rsidR="00477257" w:rsidRPr="008135A8">
        <w:rPr>
          <w:rFonts w:ascii="Times" w:eastAsia="Times New Roman" w:hAnsi="Times" w:cs="Arial"/>
          <w:color w:val="000000"/>
        </w:rPr>
        <w:t>conducted by the National Center for Health Statistics of the Centers for Disease Control and Prevention</w:t>
      </w:r>
      <w:r w:rsidRPr="008135A8">
        <w:rPr>
          <w:rFonts w:ascii="Times" w:eastAsia="Times New Roman" w:hAnsi="Times" w:cs="Arial"/>
          <w:color w:val="000000"/>
        </w:rPr>
        <w:t xml:space="preserve">. </w:t>
      </w:r>
      <w:r w:rsidR="00AE6AAB" w:rsidRPr="008135A8">
        <w:rPr>
          <w:rFonts w:ascii="Times" w:eastAsia="Times New Roman" w:hAnsi="Times" w:cs="Arial"/>
          <w:color w:val="000000"/>
        </w:rPr>
        <w:t xml:space="preserve">The NAMCS uses a multistage sample design for data collection </w:t>
      </w:r>
      <w:r w:rsidR="00492C24" w:rsidRPr="008135A8">
        <w:rPr>
          <w:rFonts w:ascii="Times" w:eastAsia="Times New Roman" w:hAnsi="Times" w:cs="Arial"/>
          <w:color w:val="000000"/>
        </w:rPr>
        <w:t xml:space="preserve">on patient demographics, visit indications, prior diagnoses, medications, and </w:t>
      </w:r>
      <w:r w:rsidR="000879FF">
        <w:rPr>
          <w:rFonts w:ascii="Times" w:eastAsia="Times New Roman" w:hAnsi="Times" w:cs="Arial"/>
          <w:color w:val="000000"/>
        </w:rPr>
        <w:t xml:space="preserve">ancillary </w:t>
      </w:r>
      <w:r w:rsidR="00492C24" w:rsidRPr="008135A8">
        <w:rPr>
          <w:rFonts w:ascii="Times" w:eastAsia="Times New Roman" w:hAnsi="Times" w:cs="Arial"/>
          <w:color w:val="000000"/>
        </w:rPr>
        <w:t xml:space="preserve">services. </w:t>
      </w:r>
      <w:r w:rsidR="00404B71" w:rsidRPr="008135A8">
        <w:rPr>
          <w:rFonts w:ascii="Times" w:eastAsia="Times New Roman" w:hAnsi="Times" w:cs="Arial"/>
          <w:color w:val="000000"/>
        </w:rPr>
        <w:t>Our analyses included preventive services using</w:t>
      </w:r>
      <w:r w:rsidR="00492C24" w:rsidRPr="008135A8">
        <w:rPr>
          <w:rFonts w:ascii="Times" w:eastAsia="Times New Roman" w:hAnsi="Times" w:cs="Arial"/>
          <w:color w:val="000000"/>
        </w:rPr>
        <w:t xml:space="preserve"> US Preventive Services Task Force</w:t>
      </w:r>
      <w:r w:rsidRPr="008135A8">
        <w:rPr>
          <w:rFonts w:ascii="Times" w:eastAsia="Times New Roman" w:hAnsi="Times" w:cs="Arial"/>
          <w:color w:val="000000"/>
        </w:rPr>
        <w:t xml:space="preserve"> Grade A or B recommendations</w:t>
      </w:r>
      <w:r w:rsidR="00B41F7A" w:rsidRPr="008135A8">
        <w:rPr>
          <w:rFonts w:ascii="Times" w:eastAsia="Times New Roman" w:hAnsi="Times" w:cs="Arial"/>
          <w:color w:val="000000"/>
        </w:rPr>
        <w:t xml:space="preserve"> as well as </w:t>
      </w:r>
      <w:r w:rsidR="00EC6D91">
        <w:rPr>
          <w:rFonts w:ascii="Times" w:eastAsia="Times New Roman" w:hAnsi="Times" w:cs="Arial"/>
          <w:color w:val="000000"/>
        </w:rPr>
        <w:t>supp</w:t>
      </w:r>
      <w:r w:rsidR="00AB2836">
        <w:rPr>
          <w:rFonts w:ascii="Times" w:eastAsia="Times New Roman" w:hAnsi="Times" w:cs="Arial"/>
          <w:color w:val="000000"/>
        </w:rPr>
        <w:t>ortive</w:t>
      </w:r>
      <w:r w:rsidR="00B41F7A" w:rsidRPr="008135A8">
        <w:rPr>
          <w:rFonts w:ascii="Times" w:eastAsia="Times New Roman" w:hAnsi="Times" w:cs="Arial"/>
          <w:color w:val="000000"/>
        </w:rPr>
        <w:t xml:space="preserve"> cancer </w:t>
      </w:r>
      <w:r w:rsidR="00083418" w:rsidRPr="008135A8">
        <w:rPr>
          <w:rFonts w:ascii="Times" w:eastAsia="Times New Roman" w:hAnsi="Times" w:cs="Arial"/>
          <w:color w:val="000000"/>
        </w:rPr>
        <w:t>care</w:t>
      </w:r>
      <w:r w:rsidR="00E73D7D" w:rsidRPr="008135A8">
        <w:rPr>
          <w:rFonts w:ascii="Times" w:eastAsia="Times New Roman" w:hAnsi="Times" w:cs="Arial"/>
          <w:color w:val="000000"/>
        </w:rPr>
        <w:t xml:space="preserve"> services</w:t>
      </w:r>
      <w:r w:rsidR="009B663E" w:rsidRPr="008135A8">
        <w:rPr>
          <w:rFonts w:ascii="Times" w:eastAsia="Times New Roman" w:hAnsi="Times" w:cs="Arial"/>
          <w:color w:val="000000"/>
        </w:rPr>
        <w:t>.</w:t>
      </w:r>
      <w:r w:rsidR="00755E76">
        <w:rPr>
          <w:rFonts w:ascii="Times" w:eastAsia="Times New Roman" w:hAnsi="Times" w:cs="Arial"/>
          <w:color w:val="000000"/>
        </w:rPr>
        <w:fldChar w:fldCharType="begin">
          <w:fldData xml:space="preserve">PEVuZE5vdGU+PENpdGU+PFJlY051bT41PC9SZWNOdW0+PERpc3BsYXlUZXh0PjxzdHlsZSBmYWNl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</w:fldData>
        </w:fldChar>
      </w:r>
      <w:r w:rsidR="00755E76">
        <w:rPr>
          <w:rFonts w:ascii="Times" w:eastAsia="Times New Roman" w:hAnsi="Times" w:cs="Arial"/>
          <w:color w:val="000000"/>
        </w:rPr>
        <w:instrText xml:space="preserve"> ADDIN EN.CITE </w:instrText>
      </w:r>
      <w:r w:rsidR="00755E76">
        <w:rPr>
          <w:rFonts w:ascii="Times" w:eastAsia="Times New Roman" w:hAnsi="Times" w:cs="Arial"/>
          <w:color w:val="000000"/>
        </w:rPr>
        <w:fldChar w:fldCharType="begin">
          <w:fldData xml:space="preserve">PEVuZE5vdGU+PENpdGU+PFJlY051bT41PC9SZWNOdW0+PERpc3BsYXlUZXh0PjxzdHlsZSBmYWNl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</w:fldData>
        </w:fldChar>
      </w:r>
      <w:r w:rsidR="00755E76">
        <w:rPr>
          <w:rFonts w:ascii="Times" w:eastAsia="Times New Roman" w:hAnsi="Times" w:cs="Arial"/>
          <w:color w:val="000000"/>
        </w:rPr>
        <w:instrText xml:space="preserve"> ADDIN EN.CITE.DATA </w:instrText>
      </w:r>
      <w:r w:rsidR="00755E76">
        <w:rPr>
          <w:rFonts w:ascii="Times" w:eastAsia="Times New Roman" w:hAnsi="Times" w:cs="Arial"/>
          <w:color w:val="000000"/>
        </w:rPr>
      </w:r>
      <w:r w:rsidR="00755E76">
        <w:rPr>
          <w:rFonts w:ascii="Times" w:eastAsia="Times New Roman" w:hAnsi="Times" w:cs="Arial"/>
          <w:color w:val="000000"/>
        </w:rPr>
        <w:fldChar w:fldCharType="end"/>
      </w:r>
      <w:r w:rsidR="00755E76">
        <w:rPr>
          <w:rFonts w:ascii="Times" w:eastAsia="Times New Roman" w:hAnsi="Times" w:cs="Arial"/>
          <w:color w:val="000000"/>
        </w:rPr>
      </w:r>
      <w:r w:rsidR="00755E76">
        <w:rPr>
          <w:rFonts w:ascii="Times" w:eastAsia="Times New Roman" w:hAnsi="Times" w:cs="Arial"/>
          <w:color w:val="000000"/>
        </w:rPr>
        <w:fldChar w:fldCharType="separate"/>
      </w:r>
      <w:r w:rsidR="00755E76" w:rsidRPr="00755E76">
        <w:rPr>
          <w:rFonts w:ascii="Times" w:eastAsia="Times New Roman" w:hAnsi="Times" w:cs="Arial"/>
          <w:noProof/>
          <w:color w:val="000000"/>
          <w:vertAlign w:val="superscript"/>
        </w:rPr>
        <w:t>2,5</w:t>
      </w:r>
      <w:r w:rsidR="00755E76">
        <w:rPr>
          <w:rFonts w:ascii="Times" w:eastAsia="Times New Roman" w:hAnsi="Times" w:cs="Arial"/>
          <w:color w:val="000000"/>
        </w:rPr>
        <w:fldChar w:fldCharType="end"/>
      </w:r>
      <w:r w:rsidR="006D55EA" w:rsidRPr="008135A8">
        <w:rPr>
          <w:rFonts w:ascii="Times" w:eastAsia="Times New Roman" w:hAnsi="Times" w:cs="Arial"/>
          <w:color w:val="000000"/>
        </w:rPr>
        <w:t xml:space="preserve"> </w:t>
      </w:r>
      <w:proofErr w:type="gramStart"/>
      <w:r w:rsidRPr="008135A8">
        <w:rPr>
          <w:rFonts w:ascii="Times" w:eastAsia="Times New Roman" w:hAnsi="Times" w:cs="Arial"/>
          <w:color w:val="000000"/>
        </w:rPr>
        <w:t>We</w:t>
      </w:r>
      <w:proofErr w:type="gramEnd"/>
      <w:r w:rsidRPr="008135A8">
        <w:rPr>
          <w:rFonts w:ascii="Times" w:eastAsia="Times New Roman" w:hAnsi="Times" w:cs="Arial"/>
          <w:color w:val="000000"/>
        </w:rPr>
        <w:t xml:space="preserve"> performed bivariate </w:t>
      </w:r>
      <w:r w:rsidR="000A31EE" w:rsidRPr="008135A8">
        <w:rPr>
          <w:rFonts w:ascii="Times" w:eastAsia="Times New Roman" w:hAnsi="Times" w:cs="Arial"/>
          <w:color w:val="000000"/>
        </w:rPr>
        <w:t xml:space="preserve">analyses </w:t>
      </w:r>
      <w:ins w:id="12" w:author="Wang, Christina [2]" w:date="2023-05-04T15:03:00Z">
        <w:r w:rsidR="00E00F3A">
          <w:rPr>
            <w:rFonts w:ascii="Times" w:eastAsia="Times New Roman" w:hAnsi="Times" w:cs="Arial"/>
            <w:color w:val="000000"/>
          </w:rPr>
          <w:t>using standardized mean differences</w:t>
        </w:r>
      </w:ins>
      <w:ins w:id="13" w:author="Wang, Christina" w:date="2023-05-24T10:55:00Z">
        <w:r w:rsidR="00BF79F7">
          <w:rPr>
            <w:rFonts w:ascii="Times" w:eastAsia="Times New Roman" w:hAnsi="Times" w:cs="Arial"/>
            <w:color w:val="000000"/>
          </w:rPr>
          <w:t xml:space="preserve"> (</w:t>
        </w:r>
        <w:r w:rsidR="00BF79F7">
          <w:rPr>
            <w:rFonts w:ascii="Times" w:eastAsia="Times New Roman" w:hAnsi="Times" w:cs="Arial"/>
            <w:color w:val="000000"/>
          </w:rPr>
          <w:fldChar w:fldCharType="begin"/>
        </w:r>
        <w:r w:rsidR="00BF79F7">
          <w:rPr>
            <w:rFonts w:ascii="Times" w:eastAsia="Times New Roman" w:hAnsi="Times" w:cs="Arial"/>
            <w:color w:val="000000"/>
          </w:rPr>
          <w:instrText xml:space="preserve"> HYPERLINK "</w:instrText>
        </w:r>
        <w:r w:rsidR="00BF79F7" w:rsidRPr="00244CCF">
          <w:rPr>
            <w:rFonts w:ascii="Times" w:eastAsia="Times New Roman" w:hAnsi="Times" w:cs="Arial"/>
            <w:color w:val="000000"/>
          </w:rPr>
          <w:instrText>https://www.tandfonline.com/doi/abs/10.1080/03610910902859574?journalCode=lssp20</w:instrText>
        </w:r>
        <w:r w:rsidR="00BF79F7">
          <w:rPr>
            <w:rFonts w:ascii="Times" w:eastAsia="Times New Roman" w:hAnsi="Times" w:cs="Arial"/>
            <w:color w:val="000000"/>
          </w:rPr>
          <w:instrText xml:space="preserve">" </w:instrText>
        </w:r>
        <w:r w:rsidR="00BF79F7">
          <w:rPr>
            <w:rFonts w:ascii="Times" w:eastAsia="Times New Roman" w:hAnsi="Times" w:cs="Arial"/>
            <w:color w:val="000000"/>
          </w:rPr>
          <w:fldChar w:fldCharType="separate"/>
        </w:r>
        <w:r w:rsidR="00BF79F7" w:rsidRPr="005C44A4">
          <w:rPr>
            <w:rStyle w:val="Hyperlink"/>
            <w:rFonts w:ascii="Times" w:eastAsia="Times New Roman" w:hAnsi="Times" w:cs="Arial"/>
          </w:rPr>
          <w:t>https://www.tandfonline.com/doi/abs/10.1080/03610910902859574?journalCode=lssp20</w:t>
        </w:r>
        <w:r w:rsidR="00BF79F7">
          <w:rPr>
            <w:rFonts w:ascii="Times" w:eastAsia="Times New Roman" w:hAnsi="Times" w:cs="Arial"/>
            <w:color w:val="000000"/>
          </w:rPr>
          <w:fldChar w:fldCharType="end"/>
        </w:r>
        <w:r w:rsidR="00BF79F7">
          <w:rPr>
            <w:rFonts w:ascii="Times" w:eastAsia="Times New Roman" w:hAnsi="Times" w:cs="Arial"/>
            <w:color w:val="000000"/>
          </w:rPr>
          <w:t>; read this for avoiding to use p-value; refer if you change it)</w:t>
        </w:r>
      </w:ins>
      <w:ins w:id="14" w:author="Wang, Christina [2]" w:date="2023-05-04T15:03:00Z">
        <w:r w:rsidR="00E00F3A">
          <w:rPr>
            <w:rFonts w:ascii="Times" w:eastAsia="Times New Roman" w:hAnsi="Times" w:cs="Arial"/>
            <w:color w:val="000000"/>
          </w:rPr>
          <w:t xml:space="preserve"> </w:t>
        </w:r>
      </w:ins>
      <w:commentRangeStart w:id="15"/>
      <w:commentRangeStart w:id="16"/>
      <w:r w:rsidR="0018412D" w:rsidRPr="008135A8">
        <w:rPr>
          <w:rFonts w:ascii="Times" w:eastAsia="Times New Roman" w:hAnsi="Times" w:cs="Arial"/>
          <w:color w:val="000000"/>
        </w:rPr>
        <w:t>and</w:t>
      </w:r>
      <w:commentRangeEnd w:id="15"/>
      <w:r w:rsidR="006B6603">
        <w:rPr>
          <w:rStyle w:val="CommentReference"/>
        </w:rPr>
        <w:commentReference w:id="15"/>
      </w:r>
      <w:commentRangeEnd w:id="16"/>
      <w:r w:rsidR="00BF79F7">
        <w:rPr>
          <w:rStyle w:val="CommentReference"/>
        </w:rPr>
        <w:commentReference w:id="16"/>
      </w:r>
      <w:r w:rsidR="0018412D" w:rsidRPr="008135A8">
        <w:rPr>
          <w:rFonts w:ascii="Times" w:eastAsia="Times New Roman" w:hAnsi="Times" w:cs="Arial"/>
          <w:color w:val="000000"/>
        </w:rPr>
        <w:t xml:space="preserve"> </w:t>
      </w:r>
      <w:r w:rsidRPr="008135A8">
        <w:rPr>
          <w:rFonts w:ascii="Times" w:eastAsia="Times New Roman" w:hAnsi="Times" w:cs="Arial"/>
          <w:color w:val="000000"/>
        </w:rPr>
        <w:t xml:space="preserve">multivariable </w:t>
      </w:r>
      <w:r w:rsidR="0018412D" w:rsidRPr="008135A8">
        <w:rPr>
          <w:rFonts w:ascii="Times" w:eastAsia="Times New Roman" w:hAnsi="Times" w:cs="Arial"/>
          <w:color w:val="000000"/>
        </w:rPr>
        <w:t xml:space="preserve">logistic regression </w:t>
      </w:r>
      <w:r w:rsidRPr="008135A8">
        <w:rPr>
          <w:rFonts w:ascii="Times" w:eastAsia="Times New Roman" w:hAnsi="Times" w:cs="Arial"/>
          <w:color w:val="000000"/>
        </w:rPr>
        <w:t>to examine the relationship</w:t>
      </w:r>
      <w:r w:rsidR="0067502F" w:rsidRPr="008135A8">
        <w:rPr>
          <w:rFonts w:ascii="Times" w:eastAsia="Times New Roman" w:hAnsi="Times" w:cs="Arial"/>
          <w:color w:val="000000"/>
        </w:rPr>
        <w:t>s</w:t>
      </w:r>
      <w:r w:rsidR="009B663E" w:rsidRPr="008135A8">
        <w:rPr>
          <w:rFonts w:ascii="Times" w:eastAsia="Times New Roman" w:hAnsi="Times" w:cs="Arial"/>
          <w:color w:val="000000"/>
        </w:rPr>
        <w:t xml:space="preserve"> between </w:t>
      </w:r>
      <w:r w:rsidR="00AB5437">
        <w:rPr>
          <w:rFonts w:ascii="Times" w:eastAsia="Times New Roman" w:hAnsi="Times" w:cs="Arial"/>
          <w:color w:val="000000"/>
        </w:rPr>
        <w:t xml:space="preserve">cancer status and </w:t>
      </w:r>
      <w:r w:rsidR="002B3C6E" w:rsidRPr="008135A8">
        <w:rPr>
          <w:rFonts w:ascii="Times" w:eastAsia="Times New Roman" w:hAnsi="Times" w:cs="Arial"/>
          <w:color w:val="000000"/>
        </w:rPr>
        <w:t>type of service rendered</w:t>
      </w:r>
      <w:r w:rsidR="009B663E" w:rsidRPr="008135A8">
        <w:rPr>
          <w:rFonts w:ascii="Times" w:eastAsia="Times New Roman" w:hAnsi="Times" w:cs="Arial"/>
          <w:color w:val="000000"/>
        </w:rPr>
        <w:t xml:space="preserve">. </w:t>
      </w:r>
      <w:r w:rsidR="0067502F" w:rsidRPr="008135A8">
        <w:rPr>
          <w:rFonts w:ascii="Times" w:eastAsia="Times New Roman" w:hAnsi="Times" w:cs="Arial"/>
          <w:color w:val="000000"/>
        </w:rPr>
        <w:t>All analyses were conducted using SAS Enterprise Guide 7.1 (SAS, Inc., Cary, NC).</w:t>
      </w:r>
    </w:p>
    <w:p w14:paraId="64A303F3" w14:textId="77777777" w:rsidR="003B5252" w:rsidRPr="008135A8" w:rsidRDefault="003B5252" w:rsidP="003B5252">
      <w:pPr>
        <w:spacing w:line="480" w:lineRule="auto"/>
        <w:ind w:firstLine="720"/>
        <w:rPr>
          <w:rFonts w:ascii="Times" w:eastAsia="Times New Roman" w:hAnsi="Times" w:cs="Arial"/>
          <w:color w:val="000000"/>
        </w:rPr>
      </w:pPr>
    </w:p>
    <w:p w14:paraId="193F2593" w14:textId="6DBC0D21" w:rsidR="0024649B" w:rsidRPr="008135A8" w:rsidRDefault="0024649B" w:rsidP="0024649B">
      <w:pPr>
        <w:spacing w:after="40" w:line="480" w:lineRule="auto"/>
        <w:rPr>
          <w:rFonts w:ascii="Times" w:hAnsi="Times" w:cs="Times New Roman"/>
          <w:b/>
          <w:bCs/>
        </w:rPr>
      </w:pPr>
      <w:r w:rsidRPr="008135A8">
        <w:rPr>
          <w:rFonts w:ascii="Times" w:hAnsi="Times" w:cs="Times New Roman"/>
          <w:b/>
          <w:bCs/>
        </w:rPr>
        <w:lastRenderedPageBreak/>
        <w:t>RESULTS</w:t>
      </w:r>
    </w:p>
    <w:p w14:paraId="574D1550" w14:textId="786B0599" w:rsidR="009736BF" w:rsidRPr="008135A8" w:rsidRDefault="00CB5C71" w:rsidP="001D4C9A">
      <w:pPr>
        <w:spacing w:line="480" w:lineRule="auto"/>
        <w:ind w:firstLine="720"/>
        <w:rPr>
          <w:rFonts w:ascii="Times" w:eastAsia="Times New Roman" w:hAnsi="Times" w:cs="Arial"/>
          <w:color w:val="000000"/>
        </w:rPr>
      </w:pPr>
      <w:r w:rsidRPr="008135A8">
        <w:rPr>
          <w:rFonts w:ascii="Times" w:eastAsia="Times New Roman" w:hAnsi="Times" w:cs="Arial"/>
          <w:color w:val="000000"/>
        </w:rPr>
        <w:t>W</w:t>
      </w:r>
      <w:r w:rsidR="00997376" w:rsidRPr="008135A8">
        <w:rPr>
          <w:rFonts w:ascii="Times" w:eastAsia="Times New Roman" w:hAnsi="Times" w:cs="Arial"/>
          <w:color w:val="000000"/>
        </w:rPr>
        <w:t>e identified 1,744,110,764 patient visits</w:t>
      </w:r>
      <w:r w:rsidRPr="008135A8">
        <w:rPr>
          <w:rFonts w:ascii="Times" w:eastAsia="Times New Roman" w:hAnsi="Times" w:cs="Arial"/>
          <w:color w:val="000000"/>
        </w:rPr>
        <w:t xml:space="preserve"> between 2016 and 2018</w:t>
      </w:r>
      <w:r w:rsidR="00997376" w:rsidRPr="008135A8">
        <w:rPr>
          <w:rFonts w:ascii="Times" w:eastAsia="Times New Roman" w:hAnsi="Times" w:cs="Arial"/>
          <w:color w:val="000000"/>
        </w:rPr>
        <w:t xml:space="preserve"> </w:t>
      </w:r>
      <w:r w:rsidR="00060AA6" w:rsidRPr="008135A8">
        <w:rPr>
          <w:rFonts w:ascii="Times" w:eastAsia="Times New Roman" w:hAnsi="Times" w:cs="Arial"/>
          <w:color w:val="000000"/>
        </w:rPr>
        <w:t xml:space="preserve">(Table 1) </w:t>
      </w:r>
      <w:r w:rsidR="006B4E71" w:rsidRPr="008135A8">
        <w:rPr>
          <w:rFonts w:ascii="Times" w:eastAsia="Times New Roman" w:hAnsi="Times" w:cs="Arial"/>
          <w:color w:val="000000"/>
        </w:rPr>
        <w:t>and</w:t>
      </w:r>
      <w:r w:rsidR="00997376" w:rsidRPr="008135A8">
        <w:rPr>
          <w:rFonts w:ascii="Times" w:eastAsia="Times New Roman" w:hAnsi="Times" w:cs="Arial"/>
          <w:color w:val="000000"/>
        </w:rPr>
        <w:t xml:space="preserve"> 125,294,620 visits associated with a cancer diagnosis (7.2%). </w:t>
      </w:r>
      <w:r w:rsidR="00AB5437" w:rsidRPr="008135A8">
        <w:rPr>
          <w:rFonts w:ascii="Times" w:eastAsia="Times New Roman" w:hAnsi="Times" w:cs="Arial"/>
          <w:color w:val="000000"/>
        </w:rPr>
        <w:t xml:space="preserve">Across all visits, 69.4% of patients </w:t>
      </w:r>
      <w:commentRangeStart w:id="17"/>
      <w:r w:rsidR="00AB5437" w:rsidRPr="008135A8">
        <w:rPr>
          <w:rFonts w:ascii="Times" w:eastAsia="Times New Roman" w:hAnsi="Times" w:cs="Arial"/>
          <w:color w:val="000000"/>
        </w:rPr>
        <w:t>were</w:t>
      </w:r>
      <w:commentRangeEnd w:id="17"/>
      <w:r w:rsidR="00DD60D7">
        <w:rPr>
          <w:rStyle w:val="CommentReference"/>
        </w:rPr>
        <w:commentReference w:id="17"/>
      </w:r>
      <w:r w:rsidR="00AB5437" w:rsidRPr="008135A8">
        <w:rPr>
          <w:rFonts w:ascii="Times" w:eastAsia="Times New Roman" w:hAnsi="Times" w:cs="Arial"/>
          <w:color w:val="000000"/>
        </w:rPr>
        <w:t xml:space="preserve"> non-Hispanic </w:t>
      </w:r>
      <w:r w:rsidR="008E515E">
        <w:rPr>
          <w:rFonts w:ascii="Times" w:eastAsia="Times New Roman" w:hAnsi="Times" w:cs="Arial"/>
          <w:color w:val="000000"/>
        </w:rPr>
        <w:t>W</w:t>
      </w:r>
      <w:r w:rsidR="00AB5437" w:rsidRPr="008135A8">
        <w:rPr>
          <w:rFonts w:ascii="Times" w:eastAsia="Times New Roman" w:hAnsi="Times" w:cs="Arial"/>
          <w:color w:val="000000"/>
        </w:rPr>
        <w:t xml:space="preserve">hite, 15.7% of patients were Hispanic, 8.6% of patients were non-Hispanic </w:t>
      </w:r>
      <w:r w:rsidR="008E515E">
        <w:rPr>
          <w:rFonts w:ascii="Times" w:eastAsia="Times New Roman" w:hAnsi="Times" w:cs="Arial"/>
          <w:color w:val="000000"/>
        </w:rPr>
        <w:t>B</w:t>
      </w:r>
      <w:r w:rsidR="00AB5437" w:rsidRPr="008135A8">
        <w:rPr>
          <w:rFonts w:ascii="Times" w:eastAsia="Times New Roman" w:hAnsi="Times" w:cs="Arial"/>
          <w:color w:val="000000"/>
        </w:rPr>
        <w:t xml:space="preserve">lack, and 6.2% of patients were </w:t>
      </w:r>
      <w:r w:rsidR="001C4316">
        <w:rPr>
          <w:rFonts w:ascii="Times" w:eastAsia="Times New Roman" w:hAnsi="Times" w:cs="Arial"/>
          <w:color w:val="000000"/>
        </w:rPr>
        <w:t>‘</w:t>
      </w:r>
      <w:r w:rsidR="00AB5437" w:rsidRPr="008135A8">
        <w:rPr>
          <w:rFonts w:ascii="Times" w:eastAsia="Times New Roman" w:hAnsi="Times" w:cs="Arial"/>
          <w:color w:val="000000"/>
        </w:rPr>
        <w:t>other</w:t>
      </w:r>
      <w:r w:rsidR="001C4316">
        <w:rPr>
          <w:rFonts w:ascii="Times" w:eastAsia="Times New Roman" w:hAnsi="Times" w:cs="Arial"/>
          <w:color w:val="000000"/>
        </w:rPr>
        <w:t>’</w:t>
      </w:r>
      <w:r w:rsidR="00AB5437" w:rsidRPr="008135A8">
        <w:rPr>
          <w:rFonts w:ascii="Times" w:eastAsia="Times New Roman" w:hAnsi="Times" w:cs="Arial"/>
          <w:color w:val="000000"/>
        </w:rPr>
        <w:t xml:space="preserve"> race/ethnicity. </w:t>
      </w:r>
      <w:ins w:id="18" w:author="Wang, Christina [2]" w:date="2023-05-24T19:51:00Z">
        <w:r w:rsidR="008E14BF">
          <w:rPr>
            <w:rFonts w:ascii="Times" w:eastAsia="Times New Roman" w:hAnsi="Times" w:cs="Arial"/>
            <w:color w:val="000000"/>
          </w:rPr>
          <w:t>Cancer patients were older</w:t>
        </w:r>
      </w:ins>
      <w:ins w:id="19" w:author="Wang, Christina [2]" w:date="2023-05-24T19:52:00Z">
        <w:r w:rsidR="008E14BF">
          <w:rPr>
            <w:rFonts w:ascii="Times" w:eastAsia="Times New Roman" w:hAnsi="Times" w:cs="Arial"/>
            <w:color w:val="000000"/>
          </w:rPr>
          <w:t xml:space="preserve"> (mean age 66.2 years vs 45.6 years) than patients without cancer. </w:t>
        </w:r>
      </w:ins>
      <w:ins w:id="20" w:author="Wang, Christina [2]" w:date="2023-05-24T19:55:00Z">
        <w:r w:rsidR="008E14BF">
          <w:rPr>
            <w:rFonts w:ascii="Times" w:eastAsia="Times New Roman" w:hAnsi="Times" w:cs="Arial"/>
            <w:color w:val="000000"/>
          </w:rPr>
          <w:t>Most</w:t>
        </w:r>
      </w:ins>
      <w:ins w:id="21" w:author="Wang, Christina [2]" w:date="2023-05-04T15:23:00Z">
        <w:r w:rsidR="00066747">
          <w:rPr>
            <w:rFonts w:ascii="Times" w:eastAsia="Times New Roman" w:hAnsi="Times" w:cs="Arial"/>
            <w:color w:val="000000"/>
          </w:rPr>
          <w:t xml:space="preserve"> cancer patients were insured with Medicare</w:t>
        </w:r>
      </w:ins>
      <w:ins w:id="22" w:author="Wang, Christina [2]" w:date="2023-05-24T19:54:00Z">
        <w:r w:rsidR="008E14BF">
          <w:rPr>
            <w:rFonts w:ascii="Times" w:eastAsia="Times New Roman" w:hAnsi="Times" w:cs="Arial"/>
            <w:color w:val="000000"/>
          </w:rPr>
          <w:t xml:space="preserve"> (52.2%)</w:t>
        </w:r>
      </w:ins>
      <w:ins w:id="23" w:author="Wang, Christina [2]" w:date="2023-05-04T15:23:00Z">
        <w:r w:rsidR="00066747">
          <w:rPr>
            <w:rFonts w:ascii="Times" w:eastAsia="Times New Roman" w:hAnsi="Times" w:cs="Arial"/>
            <w:color w:val="000000"/>
          </w:rPr>
          <w:t xml:space="preserve">, </w:t>
        </w:r>
      </w:ins>
      <w:ins w:id="24" w:author="Wang, Christina [2]" w:date="2023-05-24T19:56:00Z">
        <w:r w:rsidR="00FB1E5F">
          <w:rPr>
            <w:rFonts w:ascii="Times" w:eastAsia="Times New Roman" w:hAnsi="Times" w:cs="Arial"/>
            <w:color w:val="000000"/>
          </w:rPr>
          <w:t>while</w:t>
        </w:r>
      </w:ins>
      <w:ins w:id="25" w:author="Wang, Christina [2]" w:date="2023-05-24T19:55:00Z">
        <w:r w:rsidR="008E14BF">
          <w:rPr>
            <w:rFonts w:ascii="Times" w:eastAsia="Times New Roman" w:hAnsi="Times" w:cs="Arial"/>
            <w:color w:val="000000"/>
          </w:rPr>
          <w:t xml:space="preserve"> their counterparts held private insurance (</w:t>
        </w:r>
      </w:ins>
      <w:ins w:id="26" w:author="Wang, Christina [2]" w:date="2023-05-04T15:23:00Z">
        <w:r w:rsidR="00066747">
          <w:rPr>
            <w:rFonts w:ascii="Times" w:eastAsia="Times New Roman" w:hAnsi="Times" w:cs="Arial"/>
            <w:color w:val="000000"/>
          </w:rPr>
          <w:t>50.2%</w:t>
        </w:r>
      </w:ins>
      <w:ins w:id="27" w:author="Wang, Christina [2]" w:date="2023-05-24T19:56:00Z">
        <w:r w:rsidR="00B55620">
          <w:rPr>
            <w:rFonts w:ascii="Times" w:eastAsia="Times New Roman" w:hAnsi="Times" w:cs="Arial"/>
            <w:color w:val="000000"/>
          </w:rPr>
          <w:t>)</w:t>
        </w:r>
      </w:ins>
      <w:ins w:id="28" w:author="Wang, Christina [2]" w:date="2023-05-04T15:23:00Z">
        <w:r w:rsidR="00066747">
          <w:rPr>
            <w:rFonts w:ascii="Times" w:eastAsia="Times New Roman" w:hAnsi="Times" w:cs="Arial"/>
            <w:color w:val="000000"/>
          </w:rPr>
          <w:t xml:space="preserve">. </w:t>
        </w:r>
      </w:ins>
      <w:r w:rsidR="00F660E5" w:rsidRPr="008135A8">
        <w:rPr>
          <w:rFonts w:ascii="Times" w:eastAsia="Times New Roman" w:hAnsi="Times" w:cs="Arial"/>
          <w:color w:val="000000"/>
        </w:rPr>
        <w:t xml:space="preserve">Cancer patients experienced </w:t>
      </w:r>
      <w:ins w:id="29" w:author="Wang, Christina [2]" w:date="2023-05-24T19:56:00Z">
        <w:r w:rsidR="00B55620">
          <w:rPr>
            <w:rFonts w:ascii="Times" w:eastAsia="Times New Roman" w:hAnsi="Times" w:cs="Arial"/>
            <w:color w:val="000000"/>
          </w:rPr>
          <w:t>more</w:t>
        </w:r>
      </w:ins>
      <w:r w:rsidR="00CC73BF">
        <w:rPr>
          <w:rFonts w:ascii="Times" w:eastAsia="Times New Roman" w:hAnsi="Times" w:cs="Arial"/>
          <w:color w:val="000000"/>
        </w:rPr>
        <w:t xml:space="preserve"> </w:t>
      </w:r>
      <w:r w:rsidR="00F660E5" w:rsidRPr="008135A8">
        <w:rPr>
          <w:rFonts w:ascii="Times" w:eastAsia="Times New Roman" w:hAnsi="Times" w:cs="Arial"/>
          <w:color w:val="000000"/>
        </w:rPr>
        <w:t>chronic conditions</w:t>
      </w:r>
      <w:ins w:id="30" w:author="Wang, Christina [2]" w:date="2023-05-24T19:56:00Z">
        <w:r w:rsidR="00B55620">
          <w:rPr>
            <w:rFonts w:ascii="Times" w:eastAsia="Times New Roman" w:hAnsi="Times" w:cs="Arial"/>
            <w:color w:val="000000"/>
          </w:rPr>
          <w:t xml:space="preserve"> (2.7 vs 1.0 conditions)</w:t>
        </w:r>
      </w:ins>
      <w:r w:rsidR="00F660E5" w:rsidRPr="008135A8">
        <w:rPr>
          <w:rFonts w:ascii="Times" w:eastAsia="Times New Roman" w:hAnsi="Times" w:cs="Arial"/>
          <w:color w:val="000000"/>
        </w:rPr>
        <w:t xml:space="preserve"> and were</w:t>
      </w:r>
      <w:r w:rsidR="00CC73BF">
        <w:rPr>
          <w:rFonts w:ascii="Times" w:eastAsia="Times New Roman" w:hAnsi="Times" w:cs="Arial"/>
          <w:color w:val="000000"/>
        </w:rPr>
        <w:t xml:space="preserve"> </w:t>
      </w:r>
      <w:r w:rsidR="00F660E5" w:rsidRPr="008135A8">
        <w:rPr>
          <w:rFonts w:ascii="Times" w:eastAsia="Times New Roman" w:hAnsi="Times" w:cs="Arial"/>
          <w:color w:val="000000"/>
        </w:rPr>
        <w:t>seen more frequently over the past year</w:t>
      </w:r>
      <w:ins w:id="31" w:author="Wang, Christina [2]" w:date="2023-05-24T19:56:00Z">
        <w:r w:rsidR="00B55620">
          <w:rPr>
            <w:rFonts w:ascii="Times" w:eastAsia="Times New Roman" w:hAnsi="Times" w:cs="Arial"/>
            <w:color w:val="000000"/>
          </w:rPr>
          <w:t xml:space="preserve"> (3.2</w:t>
        </w:r>
      </w:ins>
      <w:ins w:id="32" w:author="Wang, Christina [2]" w:date="2023-05-24T19:57:00Z">
        <w:r w:rsidR="00B55620">
          <w:rPr>
            <w:rFonts w:ascii="Times" w:eastAsia="Times New Roman" w:hAnsi="Times" w:cs="Arial"/>
            <w:color w:val="000000"/>
          </w:rPr>
          <w:t xml:space="preserve"> vs 2.8 visits)</w:t>
        </w:r>
      </w:ins>
      <w:r w:rsidR="00F660E5" w:rsidRPr="008135A8">
        <w:rPr>
          <w:rFonts w:ascii="Times" w:eastAsia="Times New Roman" w:hAnsi="Times" w:cs="Arial"/>
          <w:color w:val="000000"/>
        </w:rPr>
        <w:t xml:space="preserve"> </w:t>
      </w:r>
      <w:ins w:id="33" w:author="Wang, Christina [2]" w:date="2023-05-24T19:57:00Z">
        <w:r w:rsidR="00B55620">
          <w:rPr>
            <w:rFonts w:ascii="Times" w:eastAsia="Times New Roman" w:hAnsi="Times" w:cs="Arial"/>
            <w:color w:val="000000"/>
          </w:rPr>
          <w:t>than patients without cancer</w:t>
        </w:r>
      </w:ins>
      <w:r w:rsidR="00F660E5" w:rsidRPr="008135A8">
        <w:rPr>
          <w:rFonts w:ascii="Times" w:eastAsia="Times New Roman" w:hAnsi="Times" w:cs="Arial"/>
          <w:color w:val="000000"/>
        </w:rPr>
        <w:t xml:space="preserve">.  </w:t>
      </w:r>
      <w:ins w:id="34" w:author="Wang, Christina" w:date="2023-05-04T15:36:00Z">
        <w:r w:rsidR="00B17E57">
          <w:rPr>
            <w:rFonts w:ascii="Times" w:eastAsia="Times New Roman" w:hAnsi="Times" w:cs="Arial"/>
            <w:color w:val="000000"/>
          </w:rPr>
          <w:t xml:space="preserve">Cancer patients </w:t>
        </w:r>
      </w:ins>
      <w:ins w:id="35" w:author="Wang, Christina [2]" w:date="2023-05-24T19:43:00Z">
        <w:r w:rsidR="002733C1">
          <w:rPr>
            <w:rFonts w:ascii="Times" w:eastAsia="Times New Roman" w:hAnsi="Times" w:cs="Arial"/>
            <w:color w:val="000000"/>
          </w:rPr>
          <w:t xml:space="preserve">mainly received </w:t>
        </w:r>
      </w:ins>
      <w:ins w:id="36" w:author="Wang, Christina" w:date="2023-05-04T15:36:00Z">
        <w:r w:rsidR="00B17E57">
          <w:rPr>
            <w:rFonts w:ascii="Times" w:eastAsia="Times New Roman" w:hAnsi="Times" w:cs="Arial"/>
            <w:color w:val="000000"/>
          </w:rPr>
          <w:t xml:space="preserve">specialty care (72.3%), </w:t>
        </w:r>
      </w:ins>
      <w:ins w:id="37" w:author="Wang, Christina [2]" w:date="2023-05-24T19:42:00Z">
        <w:r w:rsidR="00A0057C">
          <w:rPr>
            <w:rFonts w:ascii="Times" w:eastAsia="Times New Roman" w:hAnsi="Times" w:cs="Arial"/>
            <w:color w:val="000000"/>
          </w:rPr>
          <w:t>while their counterparts</w:t>
        </w:r>
      </w:ins>
      <w:ins w:id="38" w:author="Wang, Christina" w:date="2023-05-04T15:36:00Z">
        <w:r w:rsidR="00B17E57">
          <w:rPr>
            <w:rFonts w:ascii="Times" w:eastAsia="Times New Roman" w:hAnsi="Times" w:cs="Arial"/>
            <w:color w:val="000000"/>
          </w:rPr>
          <w:t xml:space="preserve"> </w:t>
        </w:r>
      </w:ins>
      <w:ins w:id="39" w:author="Wang, Christina [2]" w:date="2023-05-24T19:43:00Z">
        <w:r w:rsidR="002733C1">
          <w:rPr>
            <w:rFonts w:ascii="Times" w:eastAsia="Times New Roman" w:hAnsi="Times" w:cs="Arial"/>
            <w:color w:val="000000"/>
          </w:rPr>
          <w:t>received</w:t>
        </w:r>
      </w:ins>
      <w:ins w:id="40" w:author="Wang, Christina" w:date="2023-05-04T15:36:00Z">
        <w:r w:rsidR="00B17E57">
          <w:rPr>
            <w:rFonts w:ascii="Times" w:eastAsia="Times New Roman" w:hAnsi="Times" w:cs="Arial"/>
            <w:color w:val="000000"/>
          </w:rPr>
          <w:t xml:space="preserve"> primary care (54.8%). </w:t>
        </w:r>
      </w:ins>
      <w:r w:rsidR="007B5FF9" w:rsidRPr="008135A8">
        <w:rPr>
          <w:rFonts w:ascii="Times" w:eastAsia="Times New Roman" w:hAnsi="Times" w:cs="Arial"/>
          <w:color w:val="000000"/>
        </w:rPr>
        <w:t xml:space="preserve">On bivariate analyses </w:t>
      </w:r>
      <w:r w:rsidR="009674F0" w:rsidRPr="008135A8">
        <w:rPr>
          <w:rFonts w:ascii="Times" w:eastAsia="Times New Roman" w:hAnsi="Times" w:cs="Arial"/>
          <w:color w:val="000000"/>
        </w:rPr>
        <w:t xml:space="preserve">(Table 1) </w:t>
      </w:r>
      <w:r w:rsidR="007B5FF9" w:rsidRPr="008135A8">
        <w:rPr>
          <w:rFonts w:ascii="Times" w:eastAsia="Times New Roman" w:hAnsi="Times" w:cs="Arial"/>
          <w:color w:val="000000"/>
        </w:rPr>
        <w:t xml:space="preserve">of </w:t>
      </w:r>
      <w:r w:rsidR="009674F0" w:rsidRPr="008135A8">
        <w:rPr>
          <w:rFonts w:ascii="Times" w:eastAsia="Times New Roman" w:hAnsi="Times" w:cs="Arial"/>
          <w:color w:val="000000"/>
        </w:rPr>
        <w:t>services rendered,</w:t>
      </w:r>
      <w:ins w:id="41" w:author="Wang, Christina [2]" w:date="2023-05-04T15:11:00Z">
        <w:r w:rsidR="00776CF2">
          <w:rPr>
            <w:rFonts w:ascii="Times" w:eastAsia="Times New Roman" w:hAnsi="Times" w:cs="Arial"/>
            <w:color w:val="000000"/>
          </w:rPr>
          <w:t xml:space="preserve"> cancer patients were less likely to receive</w:t>
        </w:r>
      </w:ins>
      <w:r w:rsidR="009674F0" w:rsidRPr="008135A8">
        <w:rPr>
          <w:rFonts w:ascii="Times" w:eastAsia="Times New Roman" w:hAnsi="Times" w:cs="Arial"/>
          <w:color w:val="000000"/>
        </w:rPr>
        <w:t xml:space="preserve"> </w:t>
      </w:r>
      <w:ins w:id="42" w:author="Wang, Christina" w:date="2023-05-04T15:37:00Z">
        <w:r w:rsidR="00B17E57">
          <w:rPr>
            <w:rFonts w:ascii="Times" w:eastAsia="Times New Roman" w:hAnsi="Times" w:cs="Arial"/>
            <w:color w:val="000000"/>
          </w:rPr>
          <w:t xml:space="preserve">any service, such as </w:t>
        </w:r>
      </w:ins>
      <w:ins w:id="43" w:author="Wang, Christina" w:date="2023-05-04T15:38:00Z">
        <w:r w:rsidR="00940F40">
          <w:rPr>
            <w:rFonts w:ascii="Times" w:eastAsia="Times New Roman" w:hAnsi="Times" w:cs="Arial"/>
            <w:color w:val="000000"/>
          </w:rPr>
          <w:t>dietary counseling, mental health counseling</w:t>
        </w:r>
      </w:ins>
      <w:ins w:id="44" w:author="Wang, Christina" w:date="2023-05-04T15:39:00Z">
        <w:r w:rsidR="00940F40">
          <w:rPr>
            <w:rFonts w:ascii="Times" w:eastAsia="Times New Roman" w:hAnsi="Times" w:cs="Arial"/>
            <w:color w:val="000000"/>
          </w:rPr>
          <w:t>,</w:t>
        </w:r>
      </w:ins>
      <w:ins w:id="45" w:author="Wang, Christina" w:date="2023-05-04T15:38:00Z">
        <w:r w:rsidR="00940F40">
          <w:rPr>
            <w:rFonts w:ascii="Times" w:eastAsia="Times New Roman" w:hAnsi="Times" w:cs="Arial"/>
            <w:color w:val="000000"/>
          </w:rPr>
          <w:t xml:space="preserve"> psychotherapy</w:t>
        </w:r>
      </w:ins>
      <w:ins w:id="46" w:author="Wang, Christina" w:date="2023-05-04T15:39:00Z">
        <w:r w:rsidR="00940F40">
          <w:rPr>
            <w:rFonts w:ascii="Times" w:eastAsia="Times New Roman" w:hAnsi="Times" w:cs="Arial"/>
            <w:color w:val="000000"/>
          </w:rPr>
          <w:t>, or</w:t>
        </w:r>
      </w:ins>
      <w:ins w:id="47" w:author="Wang, Christina" w:date="2023-05-04T15:38:00Z">
        <w:r w:rsidR="00940F40">
          <w:rPr>
            <w:rFonts w:ascii="Times" w:eastAsia="Times New Roman" w:hAnsi="Times" w:cs="Arial"/>
            <w:color w:val="000000"/>
          </w:rPr>
          <w:t xml:space="preserve"> durable medical equipment</w:t>
        </w:r>
      </w:ins>
      <w:ins w:id="48" w:author="Wang, Christina" w:date="2023-05-04T15:39:00Z">
        <w:r w:rsidR="00783D0B">
          <w:rPr>
            <w:rFonts w:ascii="Times" w:eastAsia="Times New Roman" w:hAnsi="Times" w:cs="Arial"/>
            <w:color w:val="000000"/>
          </w:rPr>
          <w:t>.</w:t>
        </w:r>
      </w:ins>
    </w:p>
    <w:p w14:paraId="3A7A5452" w14:textId="216D090C" w:rsidR="00E2731F" w:rsidRPr="008135A8" w:rsidRDefault="00B91556" w:rsidP="00C744B8">
      <w:pPr>
        <w:spacing w:line="480" w:lineRule="auto"/>
        <w:ind w:firstLine="720"/>
        <w:rPr>
          <w:rFonts w:ascii="Times" w:eastAsia="Times New Roman" w:hAnsi="Times" w:cs="Arial"/>
          <w:color w:val="000000"/>
        </w:rPr>
      </w:pPr>
      <w:r w:rsidRPr="008135A8">
        <w:rPr>
          <w:rFonts w:ascii="Times" w:eastAsia="Times New Roman" w:hAnsi="Times" w:cs="Arial"/>
          <w:color w:val="000000"/>
        </w:rPr>
        <w:t>In mult</w:t>
      </w:r>
      <w:r w:rsidR="00AB5437">
        <w:rPr>
          <w:rFonts w:ascii="Times" w:eastAsia="Times New Roman" w:hAnsi="Times" w:cs="Arial"/>
          <w:color w:val="000000"/>
        </w:rPr>
        <w:t>ivariable</w:t>
      </w:r>
      <w:r w:rsidRPr="008135A8">
        <w:rPr>
          <w:rFonts w:ascii="Times" w:eastAsia="Times New Roman" w:hAnsi="Times" w:cs="Arial"/>
          <w:color w:val="000000"/>
        </w:rPr>
        <w:t xml:space="preserve"> logistic regression analyses </w:t>
      </w:r>
      <w:ins w:id="49" w:author="Agarwal, Parul" w:date="2023-06-05T12:18:00Z">
        <w:r w:rsidR="001D5051" w:rsidRPr="008135A8">
          <w:rPr>
            <w:rFonts w:ascii="Times" w:eastAsia="Times New Roman" w:hAnsi="Times" w:cs="Arial"/>
            <w:color w:val="000000"/>
          </w:rPr>
          <w:t>(Figure 1)</w:t>
        </w:r>
        <w:r w:rsidR="001D5051">
          <w:rPr>
            <w:rFonts w:ascii="Times" w:eastAsia="Times New Roman" w:hAnsi="Times" w:cs="Arial"/>
            <w:color w:val="000000"/>
          </w:rPr>
          <w:t xml:space="preserve"> </w:t>
        </w:r>
      </w:ins>
      <w:r w:rsidRPr="008135A8">
        <w:rPr>
          <w:rFonts w:ascii="Times" w:eastAsia="Times New Roman" w:hAnsi="Times" w:cs="Arial"/>
          <w:color w:val="000000"/>
        </w:rPr>
        <w:t xml:space="preserve">adjusting for age, race/ethnicity, sex, and insurance status </w:t>
      </w:r>
      <w:del w:id="50" w:author="Agarwal, Parul" w:date="2023-06-05T12:18:00Z">
        <w:r w:rsidRPr="008135A8" w:rsidDel="001D5051">
          <w:rPr>
            <w:rFonts w:ascii="Times" w:eastAsia="Times New Roman" w:hAnsi="Times" w:cs="Arial"/>
            <w:color w:val="000000"/>
          </w:rPr>
          <w:delText>(Figure 1)</w:delText>
        </w:r>
        <w:r w:rsidR="00AB5437" w:rsidDel="001D5051">
          <w:rPr>
            <w:rFonts w:ascii="Times" w:eastAsia="Times New Roman" w:hAnsi="Times" w:cs="Arial"/>
            <w:color w:val="000000"/>
          </w:rPr>
          <w:delText xml:space="preserve"> </w:delText>
        </w:r>
      </w:del>
      <w:r w:rsidR="00AB5437">
        <w:rPr>
          <w:rFonts w:ascii="Times" w:eastAsia="Times New Roman" w:hAnsi="Times" w:cs="Arial"/>
          <w:color w:val="000000"/>
        </w:rPr>
        <w:t>and number of</w:t>
      </w:r>
      <w:bookmarkStart w:id="51" w:name="_GoBack"/>
      <w:bookmarkEnd w:id="51"/>
      <w:r w:rsidR="00AB5437">
        <w:rPr>
          <w:rFonts w:ascii="Times" w:eastAsia="Times New Roman" w:hAnsi="Times" w:cs="Arial"/>
          <w:color w:val="000000"/>
        </w:rPr>
        <w:t xml:space="preserve"> chronic conditions</w:t>
      </w:r>
      <w:r w:rsidRPr="008135A8">
        <w:rPr>
          <w:rFonts w:ascii="Times" w:eastAsia="Times New Roman" w:hAnsi="Times" w:cs="Arial"/>
          <w:color w:val="000000"/>
        </w:rPr>
        <w:t xml:space="preserve">, cancer patients experienced </w:t>
      </w:r>
      <w:r w:rsidR="005A50A9" w:rsidRPr="008135A8">
        <w:rPr>
          <w:rFonts w:ascii="Times" w:eastAsia="Times New Roman" w:hAnsi="Times" w:cs="Arial"/>
          <w:color w:val="000000"/>
        </w:rPr>
        <w:t xml:space="preserve">significantly </w:t>
      </w:r>
      <w:r w:rsidR="00C36CF5" w:rsidRPr="008135A8">
        <w:rPr>
          <w:rFonts w:ascii="Times" w:eastAsia="Times New Roman" w:hAnsi="Times" w:cs="Arial"/>
          <w:color w:val="000000"/>
        </w:rPr>
        <w:t xml:space="preserve">lower odds of </w:t>
      </w:r>
      <w:r w:rsidR="00F65E97" w:rsidRPr="008135A8">
        <w:rPr>
          <w:rFonts w:ascii="Times" w:eastAsia="Times New Roman" w:hAnsi="Times" w:cs="Arial"/>
          <w:color w:val="000000"/>
        </w:rPr>
        <w:t xml:space="preserve">receiving </w:t>
      </w:r>
      <w:r w:rsidR="00C36CF5" w:rsidRPr="008135A8">
        <w:rPr>
          <w:rFonts w:ascii="Times" w:eastAsia="Times New Roman" w:hAnsi="Times" w:cs="Arial"/>
          <w:color w:val="000000"/>
        </w:rPr>
        <w:t>any</w:t>
      </w:r>
      <w:r w:rsidRPr="008135A8">
        <w:rPr>
          <w:rFonts w:ascii="Times" w:eastAsia="Times New Roman" w:hAnsi="Times" w:cs="Arial"/>
          <w:color w:val="000000"/>
        </w:rPr>
        <w:t xml:space="preserve"> </w:t>
      </w:r>
      <w:r w:rsidR="00C36CF5" w:rsidRPr="008135A8">
        <w:rPr>
          <w:rFonts w:ascii="Times" w:eastAsia="Times New Roman" w:hAnsi="Times" w:cs="Arial"/>
          <w:color w:val="000000"/>
        </w:rPr>
        <w:t>health service</w:t>
      </w:r>
      <w:r w:rsidR="00F65E97" w:rsidRPr="008135A8">
        <w:rPr>
          <w:rFonts w:ascii="Times" w:eastAsia="Times New Roman" w:hAnsi="Times" w:cs="Arial"/>
          <w:color w:val="000000"/>
        </w:rPr>
        <w:t xml:space="preserve"> </w:t>
      </w:r>
      <w:r w:rsidR="00C36CF5" w:rsidRPr="008135A8">
        <w:rPr>
          <w:rFonts w:ascii="Times" w:eastAsia="Times New Roman" w:hAnsi="Times" w:cs="Arial"/>
          <w:color w:val="000000"/>
        </w:rPr>
        <w:t xml:space="preserve">(OR: </w:t>
      </w:r>
      <w:del w:id="52" w:author="Wang, Christina [2]" w:date="2023-05-04T15:44:00Z">
        <w:r w:rsidR="00C36CF5" w:rsidRPr="008135A8" w:rsidDel="008F5D36">
          <w:rPr>
            <w:rFonts w:ascii="Times" w:eastAsia="Times New Roman" w:hAnsi="Times" w:cs="Arial"/>
            <w:color w:val="000000"/>
          </w:rPr>
          <w:delText>0.53</w:delText>
        </w:r>
      </w:del>
      <w:ins w:id="53" w:author="Wang, Christina [2]" w:date="2023-05-04T15:44:00Z">
        <w:r w:rsidR="008F5D36">
          <w:rPr>
            <w:rFonts w:ascii="Times" w:eastAsia="Times New Roman" w:hAnsi="Times" w:cs="Arial"/>
            <w:color w:val="000000"/>
          </w:rPr>
          <w:t>0.7</w:t>
        </w:r>
      </w:ins>
      <w:r w:rsidR="005A50A9" w:rsidRPr="008135A8">
        <w:rPr>
          <w:rFonts w:ascii="Times" w:eastAsia="Times New Roman" w:hAnsi="Times" w:cs="Arial"/>
          <w:color w:val="000000"/>
        </w:rPr>
        <w:t xml:space="preserve">; </w:t>
      </w:r>
      <w:commentRangeStart w:id="54"/>
      <w:r w:rsidR="005A50A9" w:rsidRPr="00C9714B">
        <w:rPr>
          <w:rFonts w:ascii="Times" w:eastAsia="Times New Roman" w:hAnsi="Times" w:cs="Arial"/>
          <w:color w:val="000000"/>
        </w:rPr>
        <w:t>95% CI</w:t>
      </w:r>
      <w:r w:rsidR="005A50A9" w:rsidRPr="002B6DC1">
        <w:rPr>
          <w:rFonts w:ascii="Times" w:eastAsia="Times New Roman" w:hAnsi="Times" w:cs="Arial"/>
          <w:color w:val="000000"/>
          <w:highlight w:val="yellow"/>
        </w:rPr>
        <w:t>,</w:t>
      </w:r>
      <w:r w:rsidR="00C9714B">
        <w:rPr>
          <w:rFonts w:ascii="Times" w:eastAsia="Times New Roman" w:hAnsi="Times" w:cs="Arial"/>
          <w:color w:val="000000"/>
          <w:highlight w:val="yellow"/>
        </w:rPr>
        <w:t xml:space="preserve">           </w:t>
      </w:r>
      <w:del w:id="55" w:author="Wang, Christina [2]" w:date="2023-05-24T20:09:00Z">
        <w:r w:rsidR="005A50A9" w:rsidRPr="002B6DC1" w:rsidDel="00C9714B">
          <w:rPr>
            <w:rFonts w:ascii="Times" w:eastAsia="Times New Roman" w:hAnsi="Times" w:cs="Arial"/>
            <w:color w:val="000000"/>
            <w:highlight w:val="yellow"/>
          </w:rPr>
          <w:delText>0.46-0.61</w:delText>
        </w:r>
        <w:commentRangeEnd w:id="54"/>
        <w:r w:rsidR="00AE054A" w:rsidDel="00C9714B">
          <w:rPr>
            <w:rStyle w:val="CommentReference"/>
          </w:rPr>
          <w:commentReference w:id="54"/>
        </w:r>
      </w:del>
      <w:r w:rsidR="00C36CF5" w:rsidRPr="008135A8">
        <w:rPr>
          <w:rFonts w:ascii="Times" w:eastAsia="Times New Roman" w:hAnsi="Times" w:cs="Arial"/>
          <w:color w:val="000000"/>
        </w:rPr>
        <w:t>)</w:t>
      </w:r>
      <w:r w:rsidR="00A93036" w:rsidRPr="008135A8">
        <w:rPr>
          <w:rFonts w:ascii="Times" w:eastAsia="Times New Roman" w:hAnsi="Times" w:cs="Arial"/>
          <w:color w:val="000000"/>
        </w:rPr>
        <w:t xml:space="preserve"> compared to non-cancer patients. Cancer patients experienced lower odds of</w:t>
      </w:r>
      <w:ins w:id="56" w:author="Wang, Christina" w:date="2023-05-04T17:53:00Z">
        <w:r w:rsidR="002B6DC1">
          <w:rPr>
            <w:rFonts w:ascii="Times" w:eastAsia="Times New Roman" w:hAnsi="Times" w:cs="Arial"/>
            <w:color w:val="000000"/>
          </w:rPr>
          <w:t xml:space="preserve"> </w:t>
        </w:r>
      </w:ins>
      <w:ins w:id="57" w:author="Wang, Christina" w:date="2023-05-04T17:55:00Z">
        <w:r w:rsidR="002B6DC1">
          <w:rPr>
            <w:rFonts w:ascii="Times" w:eastAsia="Times New Roman" w:hAnsi="Times" w:cs="Arial"/>
            <w:color w:val="000000"/>
          </w:rPr>
          <w:t xml:space="preserve">receipt of </w:t>
        </w:r>
      </w:ins>
      <w:ins w:id="58" w:author="Wang, Christina" w:date="2023-05-04T17:53:00Z">
        <w:r w:rsidR="002B6DC1">
          <w:rPr>
            <w:rFonts w:ascii="Times" w:eastAsia="Times New Roman" w:hAnsi="Times" w:cs="Arial"/>
            <w:color w:val="000000"/>
          </w:rPr>
          <w:t xml:space="preserve">mental health counseling (OR: 0.30; </w:t>
        </w:r>
        <w:r w:rsidR="002B6DC1" w:rsidRPr="002B6DC1">
          <w:rPr>
            <w:rFonts w:ascii="Times" w:eastAsia="Times New Roman" w:hAnsi="Times" w:cs="Arial"/>
            <w:color w:val="000000"/>
            <w:highlight w:val="yellow"/>
          </w:rPr>
          <w:t>9</w:t>
        </w:r>
      </w:ins>
      <w:ins w:id="59" w:author="Wang, Christina" w:date="2023-05-04T17:54:00Z">
        <w:r w:rsidR="002B6DC1" w:rsidRPr="002B6DC1">
          <w:rPr>
            <w:rFonts w:ascii="Times" w:eastAsia="Times New Roman" w:hAnsi="Times" w:cs="Arial"/>
            <w:color w:val="000000"/>
            <w:highlight w:val="yellow"/>
          </w:rPr>
          <w:t>5% CI,</w:t>
        </w:r>
        <w:r w:rsidR="002B6DC1">
          <w:rPr>
            <w:rFonts w:ascii="Times" w:eastAsia="Times New Roman" w:hAnsi="Times" w:cs="Arial"/>
            <w:color w:val="000000"/>
          </w:rPr>
          <w:t xml:space="preserve">             ), physical therapy (OR: 0.41</w:t>
        </w:r>
      </w:ins>
      <w:ins w:id="60" w:author="Wang, Christina" w:date="2023-05-04T17:55:00Z">
        <w:r w:rsidR="002B6DC1">
          <w:rPr>
            <w:rFonts w:ascii="Times" w:eastAsia="Times New Roman" w:hAnsi="Times" w:cs="Arial"/>
            <w:color w:val="000000"/>
          </w:rPr>
          <w:t>;</w:t>
        </w:r>
      </w:ins>
      <w:ins w:id="61" w:author="Wang, Christina" w:date="2023-05-04T17:54:00Z">
        <w:r w:rsidR="002B6DC1">
          <w:rPr>
            <w:rFonts w:ascii="Times" w:eastAsia="Times New Roman" w:hAnsi="Times" w:cs="Arial"/>
            <w:color w:val="000000"/>
          </w:rPr>
          <w:t xml:space="preserve"> </w:t>
        </w:r>
        <w:r w:rsidR="002B6DC1" w:rsidRPr="002B6DC1">
          <w:rPr>
            <w:rFonts w:ascii="Times" w:eastAsia="Times New Roman" w:hAnsi="Times" w:cs="Arial"/>
            <w:color w:val="000000"/>
            <w:highlight w:val="yellow"/>
          </w:rPr>
          <w:t>95% CI,</w:t>
        </w:r>
        <w:r w:rsidR="002B6DC1">
          <w:rPr>
            <w:rFonts w:ascii="Times" w:eastAsia="Times New Roman" w:hAnsi="Times" w:cs="Arial"/>
            <w:color w:val="000000"/>
          </w:rPr>
          <w:t xml:space="preserve">       ), psychotherapy (OR: 0.43; </w:t>
        </w:r>
        <w:r w:rsidR="002B6DC1" w:rsidRPr="002B6DC1">
          <w:rPr>
            <w:rFonts w:ascii="Times" w:eastAsia="Times New Roman" w:hAnsi="Times" w:cs="Arial"/>
            <w:color w:val="000000"/>
            <w:highlight w:val="yellow"/>
          </w:rPr>
          <w:t>95% CI,</w:t>
        </w:r>
        <w:r w:rsidR="002B6DC1">
          <w:rPr>
            <w:rFonts w:ascii="Times" w:eastAsia="Times New Roman" w:hAnsi="Times" w:cs="Arial"/>
            <w:color w:val="000000"/>
          </w:rPr>
          <w:t xml:space="preserve">           ), </w:t>
        </w:r>
      </w:ins>
      <w:ins w:id="62" w:author="Wang, Christina" w:date="2023-05-04T17:55:00Z">
        <w:r w:rsidR="002B6DC1">
          <w:rPr>
            <w:rFonts w:ascii="Times" w:eastAsia="Times New Roman" w:hAnsi="Times" w:cs="Arial"/>
            <w:color w:val="000000"/>
          </w:rPr>
          <w:t xml:space="preserve">durable medical equipment (OR 0.48; </w:t>
        </w:r>
        <w:r w:rsidR="002B6DC1" w:rsidRPr="002B6DC1">
          <w:rPr>
            <w:rFonts w:ascii="Times" w:eastAsia="Times New Roman" w:hAnsi="Times" w:cs="Arial"/>
            <w:color w:val="000000"/>
            <w:highlight w:val="yellow"/>
          </w:rPr>
          <w:t>95% CI,</w:t>
        </w:r>
        <w:r w:rsidR="002B6DC1">
          <w:rPr>
            <w:rFonts w:ascii="Times" w:eastAsia="Times New Roman" w:hAnsi="Times" w:cs="Arial"/>
            <w:color w:val="000000"/>
          </w:rPr>
          <w:t xml:space="preserve">        ), dietary couns</w:t>
        </w:r>
      </w:ins>
      <w:ins w:id="63" w:author="Wang, Christina" w:date="2023-05-04T17:56:00Z">
        <w:r w:rsidR="002B6DC1">
          <w:rPr>
            <w:rFonts w:ascii="Times" w:eastAsia="Times New Roman" w:hAnsi="Times" w:cs="Arial"/>
            <w:color w:val="000000"/>
          </w:rPr>
          <w:t xml:space="preserve">eling (OR: 0.64; </w:t>
        </w:r>
        <w:r w:rsidR="002B6DC1" w:rsidRPr="002B6DC1">
          <w:rPr>
            <w:rFonts w:ascii="Times" w:eastAsia="Times New Roman" w:hAnsi="Times" w:cs="Arial"/>
            <w:color w:val="000000"/>
            <w:highlight w:val="yellow"/>
          </w:rPr>
          <w:t>95% CI,</w:t>
        </w:r>
        <w:r w:rsidR="002B6DC1">
          <w:rPr>
            <w:rFonts w:ascii="Times" w:eastAsia="Times New Roman" w:hAnsi="Times" w:cs="Arial"/>
            <w:color w:val="000000"/>
          </w:rPr>
          <w:t xml:space="preserve">          ), and exercise education (OR: 0.65; </w:t>
        </w:r>
        <w:r w:rsidR="002B6DC1" w:rsidRPr="002B6DC1">
          <w:rPr>
            <w:rFonts w:ascii="Times" w:eastAsia="Times New Roman" w:hAnsi="Times" w:cs="Arial"/>
            <w:color w:val="000000"/>
            <w:highlight w:val="yellow"/>
          </w:rPr>
          <w:t>95% CI,</w:t>
        </w:r>
        <w:r w:rsidR="002B6DC1">
          <w:rPr>
            <w:rFonts w:ascii="Times" w:eastAsia="Times New Roman" w:hAnsi="Times" w:cs="Arial"/>
            <w:color w:val="000000"/>
          </w:rPr>
          <w:t xml:space="preserve">        ). </w:t>
        </w:r>
      </w:ins>
      <w:r w:rsidR="00F65E97" w:rsidRPr="008135A8">
        <w:rPr>
          <w:rFonts w:ascii="Times" w:eastAsia="Times New Roman" w:hAnsi="Times" w:cs="Arial"/>
          <w:color w:val="000000"/>
        </w:rPr>
        <w:t xml:space="preserve"> </w:t>
      </w:r>
      <w:del w:id="64" w:author="Wang, Christina" w:date="2023-05-04T17:56:00Z">
        <w:r w:rsidR="000E2C21" w:rsidRPr="008135A8" w:rsidDel="002B6DC1">
          <w:rPr>
            <w:rFonts w:ascii="Times" w:eastAsia="Times New Roman" w:hAnsi="Times" w:cs="Arial"/>
            <w:color w:val="000000"/>
          </w:rPr>
          <w:delText xml:space="preserve">depression screening (OR: 0.69; 95% CI, 0.53-0.91), </w:delText>
        </w:r>
        <w:r w:rsidR="00F65E97" w:rsidRPr="008135A8" w:rsidDel="002B6DC1">
          <w:rPr>
            <w:rFonts w:ascii="Times" w:eastAsia="Times New Roman" w:hAnsi="Times" w:cs="Arial"/>
            <w:color w:val="000000"/>
          </w:rPr>
          <w:delText>mental health counseling (OR</w:delText>
        </w:r>
        <w:r w:rsidR="00FA1C7B" w:rsidRPr="008135A8" w:rsidDel="002B6DC1">
          <w:rPr>
            <w:rFonts w:ascii="Times" w:eastAsia="Times New Roman" w:hAnsi="Times" w:cs="Arial"/>
            <w:color w:val="000000"/>
          </w:rPr>
          <w:delText>:</w:delText>
        </w:r>
        <w:r w:rsidR="00F65E97" w:rsidRPr="008135A8" w:rsidDel="002B6DC1">
          <w:rPr>
            <w:rFonts w:ascii="Times" w:eastAsia="Times New Roman" w:hAnsi="Times" w:cs="Arial"/>
            <w:color w:val="000000"/>
          </w:rPr>
          <w:delText xml:space="preserve"> 0.23</w:delText>
        </w:r>
        <w:r w:rsidR="00C2430C" w:rsidRPr="008135A8" w:rsidDel="002B6DC1">
          <w:rPr>
            <w:rFonts w:ascii="Times" w:eastAsia="Times New Roman" w:hAnsi="Times" w:cs="Arial"/>
            <w:color w:val="000000"/>
          </w:rPr>
          <w:delText>; 95% CI, 0.11-0.48</w:delText>
        </w:r>
        <w:r w:rsidR="00F65E97" w:rsidRPr="008135A8" w:rsidDel="002B6DC1">
          <w:rPr>
            <w:rFonts w:ascii="Times" w:eastAsia="Times New Roman" w:hAnsi="Times" w:cs="Arial"/>
            <w:color w:val="000000"/>
          </w:rPr>
          <w:delText xml:space="preserve">), </w:delText>
        </w:r>
        <w:r w:rsidR="000E2C21" w:rsidRPr="008135A8" w:rsidDel="002B6DC1">
          <w:rPr>
            <w:rFonts w:ascii="Times" w:eastAsia="Times New Roman" w:hAnsi="Times" w:cs="Arial"/>
            <w:color w:val="000000"/>
          </w:rPr>
          <w:delText xml:space="preserve">stress management (OR: 0.42; 95% CI, 0.20-0.87), </w:delText>
        </w:r>
        <w:r w:rsidR="00F65E97" w:rsidRPr="008135A8" w:rsidDel="002B6DC1">
          <w:rPr>
            <w:rFonts w:ascii="Times" w:eastAsia="Times New Roman" w:hAnsi="Times" w:cs="Arial"/>
            <w:color w:val="000000"/>
          </w:rPr>
          <w:delText>physical therapy (OR</w:delText>
        </w:r>
        <w:r w:rsidR="00FA1C7B" w:rsidRPr="008135A8" w:rsidDel="002B6DC1">
          <w:rPr>
            <w:rFonts w:ascii="Times" w:eastAsia="Times New Roman" w:hAnsi="Times" w:cs="Arial"/>
            <w:color w:val="000000"/>
          </w:rPr>
          <w:delText>:</w:delText>
        </w:r>
        <w:r w:rsidR="00F65E97" w:rsidRPr="008135A8" w:rsidDel="002B6DC1">
          <w:rPr>
            <w:rFonts w:ascii="Times" w:eastAsia="Times New Roman" w:hAnsi="Times" w:cs="Arial"/>
            <w:color w:val="000000"/>
          </w:rPr>
          <w:delText xml:space="preserve"> 0.38</w:delText>
        </w:r>
        <w:r w:rsidR="00C2430C" w:rsidRPr="008135A8" w:rsidDel="002B6DC1">
          <w:rPr>
            <w:rFonts w:ascii="Times" w:eastAsia="Times New Roman" w:hAnsi="Times" w:cs="Arial"/>
            <w:color w:val="000000"/>
          </w:rPr>
          <w:delText>; 95% CI, 0.22-0.65</w:delText>
        </w:r>
        <w:r w:rsidR="00F65E97" w:rsidRPr="008135A8" w:rsidDel="002B6DC1">
          <w:rPr>
            <w:rFonts w:ascii="Times" w:eastAsia="Times New Roman" w:hAnsi="Times" w:cs="Arial"/>
            <w:color w:val="000000"/>
          </w:rPr>
          <w:delText xml:space="preserve">), </w:delText>
        </w:r>
        <w:r w:rsidR="005A50A9" w:rsidRPr="008135A8" w:rsidDel="002B6DC1">
          <w:rPr>
            <w:rFonts w:ascii="Times" w:eastAsia="Times New Roman" w:hAnsi="Times" w:cs="Arial"/>
            <w:color w:val="000000"/>
          </w:rPr>
          <w:delText>exercise education (OR</w:delText>
        </w:r>
        <w:r w:rsidR="00FA1C7B" w:rsidRPr="008135A8" w:rsidDel="002B6DC1">
          <w:rPr>
            <w:rFonts w:ascii="Times" w:eastAsia="Times New Roman" w:hAnsi="Times" w:cs="Arial"/>
            <w:color w:val="000000"/>
          </w:rPr>
          <w:delText>:</w:delText>
        </w:r>
        <w:r w:rsidR="005A50A9" w:rsidRPr="008135A8" w:rsidDel="002B6DC1">
          <w:rPr>
            <w:rFonts w:ascii="Times" w:eastAsia="Times New Roman" w:hAnsi="Times" w:cs="Arial"/>
            <w:color w:val="000000"/>
          </w:rPr>
          <w:delText xml:space="preserve"> 0.46</w:delText>
        </w:r>
        <w:r w:rsidR="00943A23" w:rsidRPr="008135A8" w:rsidDel="002B6DC1">
          <w:rPr>
            <w:rFonts w:ascii="Times" w:eastAsia="Times New Roman" w:hAnsi="Times" w:cs="Arial"/>
            <w:color w:val="000000"/>
          </w:rPr>
          <w:delText xml:space="preserve">; 95% CI, </w:delText>
        </w:r>
        <w:r w:rsidR="00F2545B" w:rsidRPr="008135A8" w:rsidDel="002B6DC1">
          <w:rPr>
            <w:rFonts w:ascii="Times" w:eastAsia="Times New Roman" w:hAnsi="Times" w:cs="Arial"/>
            <w:color w:val="000000"/>
          </w:rPr>
          <w:delText>0.36-0.59</w:delText>
        </w:r>
        <w:r w:rsidR="005A50A9" w:rsidRPr="008135A8" w:rsidDel="002B6DC1">
          <w:rPr>
            <w:rFonts w:ascii="Times" w:eastAsia="Times New Roman" w:hAnsi="Times" w:cs="Arial"/>
            <w:color w:val="000000"/>
          </w:rPr>
          <w:delText xml:space="preserve">), </w:delText>
        </w:r>
        <w:r w:rsidR="00F2545B" w:rsidRPr="008135A8" w:rsidDel="002B6DC1">
          <w:rPr>
            <w:rFonts w:ascii="Times" w:eastAsia="Times New Roman" w:hAnsi="Times" w:cs="Arial"/>
            <w:color w:val="000000"/>
          </w:rPr>
          <w:delText>dietary</w:delText>
        </w:r>
        <w:r w:rsidR="005A50A9" w:rsidRPr="008135A8" w:rsidDel="002B6DC1">
          <w:rPr>
            <w:rFonts w:ascii="Times" w:eastAsia="Times New Roman" w:hAnsi="Times" w:cs="Arial"/>
            <w:color w:val="000000"/>
          </w:rPr>
          <w:delText xml:space="preserve"> </w:delText>
        </w:r>
        <w:r w:rsidR="00E268A9" w:rsidRPr="008135A8" w:rsidDel="002B6DC1">
          <w:rPr>
            <w:rFonts w:ascii="Times" w:eastAsia="Times New Roman" w:hAnsi="Times" w:cs="Arial"/>
            <w:color w:val="000000"/>
          </w:rPr>
          <w:delText>counseling</w:delText>
        </w:r>
        <w:r w:rsidR="005A50A9" w:rsidRPr="008135A8" w:rsidDel="002B6DC1">
          <w:rPr>
            <w:rFonts w:ascii="Times" w:eastAsia="Times New Roman" w:hAnsi="Times" w:cs="Arial"/>
            <w:color w:val="000000"/>
          </w:rPr>
          <w:delText xml:space="preserve"> </w:delText>
        </w:r>
        <w:r w:rsidR="005A50A9" w:rsidRPr="008135A8" w:rsidDel="002B6DC1">
          <w:rPr>
            <w:rFonts w:ascii="Times" w:eastAsia="Times New Roman" w:hAnsi="Times" w:cs="Arial"/>
            <w:color w:val="000000"/>
          </w:rPr>
          <w:lastRenderedPageBreak/>
          <w:delText>(OR</w:delText>
        </w:r>
        <w:r w:rsidR="00FA1C7B" w:rsidRPr="008135A8" w:rsidDel="002B6DC1">
          <w:rPr>
            <w:rFonts w:ascii="Times" w:eastAsia="Times New Roman" w:hAnsi="Times" w:cs="Arial"/>
            <w:color w:val="000000"/>
          </w:rPr>
          <w:delText>:</w:delText>
        </w:r>
        <w:r w:rsidR="005A50A9" w:rsidRPr="008135A8" w:rsidDel="002B6DC1">
          <w:rPr>
            <w:rFonts w:ascii="Times" w:eastAsia="Times New Roman" w:hAnsi="Times" w:cs="Arial"/>
            <w:color w:val="000000"/>
          </w:rPr>
          <w:delText xml:space="preserve"> 0.48</w:delText>
        </w:r>
        <w:r w:rsidR="00F2545B" w:rsidRPr="008135A8" w:rsidDel="002B6DC1">
          <w:rPr>
            <w:rFonts w:ascii="Times" w:eastAsia="Times New Roman" w:hAnsi="Times" w:cs="Arial"/>
            <w:color w:val="000000"/>
          </w:rPr>
          <w:delText>; 95% CI, 0.38-0.59</w:delText>
        </w:r>
        <w:r w:rsidR="005A50A9" w:rsidRPr="008135A8" w:rsidDel="002B6DC1">
          <w:rPr>
            <w:rFonts w:ascii="Times" w:eastAsia="Times New Roman" w:hAnsi="Times" w:cs="Arial"/>
            <w:color w:val="000000"/>
          </w:rPr>
          <w:delText>)</w:delText>
        </w:r>
        <w:r w:rsidR="00E268A9" w:rsidRPr="008135A8" w:rsidDel="002B6DC1">
          <w:rPr>
            <w:rFonts w:ascii="Times" w:eastAsia="Times New Roman" w:hAnsi="Times" w:cs="Arial"/>
            <w:color w:val="000000"/>
          </w:rPr>
          <w:delText xml:space="preserve">, </w:delText>
        </w:r>
        <w:r w:rsidR="00FA1C7B" w:rsidRPr="008135A8" w:rsidDel="002B6DC1">
          <w:rPr>
            <w:rFonts w:ascii="Times" w:eastAsia="Times New Roman" w:hAnsi="Times" w:cs="Arial"/>
            <w:color w:val="000000"/>
          </w:rPr>
          <w:delText xml:space="preserve">or </w:delText>
        </w:r>
        <w:r w:rsidR="005377A5" w:rsidRPr="008135A8" w:rsidDel="002B6DC1">
          <w:rPr>
            <w:rFonts w:ascii="Times" w:eastAsia="Times New Roman" w:hAnsi="Times" w:cs="Arial"/>
            <w:color w:val="000000"/>
          </w:rPr>
          <w:delText>smoking cessation counseling</w:delText>
        </w:r>
        <w:r w:rsidR="00FA1C7B" w:rsidRPr="008135A8" w:rsidDel="002B6DC1">
          <w:rPr>
            <w:rFonts w:ascii="Times" w:eastAsia="Times New Roman" w:hAnsi="Times" w:cs="Arial"/>
            <w:color w:val="000000"/>
          </w:rPr>
          <w:delText xml:space="preserve"> (OR: 0.68; 95% CI, 0.48-0.96).</w:delText>
        </w:r>
        <w:r w:rsidR="008A46DF" w:rsidRPr="008135A8" w:rsidDel="002B6DC1">
          <w:rPr>
            <w:rFonts w:ascii="Times" w:eastAsia="Times New Roman" w:hAnsi="Times" w:cs="Arial"/>
            <w:color w:val="000000"/>
          </w:rPr>
          <w:delText xml:space="preserve"> </w:delText>
        </w:r>
      </w:del>
      <w:r w:rsidR="008A46DF" w:rsidRPr="008135A8">
        <w:rPr>
          <w:rFonts w:ascii="Times" w:eastAsia="Times New Roman" w:hAnsi="Times" w:cs="Arial"/>
          <w:color w:val="000000"/>
        </w:rPr>
        <w:t>While</w:t>
      </w:r>
      <w:r w:rsidR="004A40E5" w:rsidRPr="008135A8">
        <w:rPr>
          <w:rFonts w:ascii="Times" w:eastAsia="Times New Roman" w:hAnsi="Times" w:cs="Arial"/>
          <w:color w:val="000000"/>
        </w:rPr>
        <w:t xml:space="preserve"> </w:t>
      </w:r>
      <w:r w:rsidR="008A46DF" w:rsidRPr="008135A8">
        <w:rPr>
          <w:rFonts w:ascii="Times" w:eastAsia="Times New Roman" w:hAnsi="Times" w:cs="Arial"/>
          <w:color w:val="000000"/>
        </w:rPr>
        <w:t>c</w:t>
      </w:r>
      <w:r w:rsidR="004A40E5" w:rsidRPr="008135A8">
        <w:rPr>
          <w:rFonts w:ascii="Times" w:eastAsia="Times New Roman" w:hAnsi="Times" w:cs="Arial"/>
          <w:color w:val="000000"/>
        </w:rPr>
        <w:t>ancer patients experienced greater odds of mammography referral</w:t>
      </w:r>
      <w:r w:rsidR="00F90BF9" w:rsidRPr="008135A8">
        <w:rPr>
          <w:rFonts w:ascii="Times" w:eastAsia="Times New Roman" w:hAnsi="Times" w:cs="Arial"/>
          <w:color w:val="000000"/>
        </w:rPr>
        <w:t>s</w:t>
      </w:r>
      <w:r w:rsidR="00ED05B2" w:rsidRPr="008135A8">
        <w:rPr>
          <w:rFonts w:ascii="Times" w:eastAsia="Times New Roman" w:hAnsi="Times" w:cs="Arial"/>
          <w:color w:val="000000"/>
        </w:rPr>
        <w:t xml:space="preserve"> (OR: </w:t>
      </w:r>
      <w:del w:id="65" w:author="Wang, Christina" w:date="2023-05-04T17:59:00Z">
        <w:r w:rsidR="00ED05B2" w:rsidRPr="008135A8" w:rsidDel="002B6DC1">
          <w:rPr>
            <w:rFonts w:ascii="Times" w:eastAsia="Times New Roman" w:hAnsi="Times" w:cs="Arial"/>
            <w:color w:val="000000"/>
          </w:rPr>
          <w:delText>1.57</w:delText>
        </w:r>
      </w:del>
      <w:ins w:id="66" w:author="Wang, Christina" w:date="2023-05-04T17:59:00Z">
        <w:r w:rsidR="002B6DC1">
          <w:rPr>
            <w:rFonts w:ascii="Times" w:eastAsia="Times New Roman" w:hAnsi="Times" w:cs="Arial"/>
            <w:color w:val="000000"/>
          </w:rPr>
          <w:t>1.66</w:t>
        </w:r>
      </w:ins>
      <w:r w:rsidR="00ED05B2" w:rsidRPr="008135A8">
        <w:rPr>
          <w:rFonts w:ascii="Times" w:eastAsia="Times New Roman" w:hAnsi="Times" w:cs="Arial"/>
          <w:color w:val="000000"/>
        </w:rPr>
        <w:t xml:space="preserve">; </w:t>
      </w:r>
      <w:r w:rsidR="00ED05B2" w:rsidRPr="002B6DC1">
        <w:rPr>
          <w:rFonts w:ascii="Times" w:eastAsia="Times New Roman" w:hAnsi="Times" w:cs="Arial"/>
          <w:color w:val="000000"/>
          <w:highlight w:val="yellow"/>
        </w:rPr>
        <w:t>95% CI,</w:t>
      </w:r>
      <w:r w:rsidR="00ED05B2" w:rsidRPr="008135A8">
        <w:rPr>
          <w:rFonts w:ascii="Times" w:eastAsia="Times New Roman" w:hAnsi="Times" w:cs="Arial"/>
          <w:color w:val="000000"/>
        </w:rPr>
        <w:t xml:space="preserve"> </w:t>
      </w:r>
      <w:del w:id="67" w:author="Wang, Christina" w:date="2023-05-04T17:59:00Z">
        <w:r w:rsidR="00ED05B2" w:rsidRPr="008135A8" w:rsidDel="002B6DC1">
          <w:rPr>
            <w:rFonts w:ascii="Times" w:eastAsia="Times New Roman" w:hAnsi="Times" w:cs="Arial"/>
            <w:color w:val="000000"/>
          </w:rPr>
          <w:delText>1.10-2.23</w:delText>
        </w:r>
      </w:del>
      <w:ins w:id="68" w:author="Wang, Christina" w:date="2023-05-04T17:59:00Z">
        <w:r w:rsidR="002B6DC1">
          <w:rPr>
            <w:rFonts w:ascii="Times" w:eastAsia="Times New Roman" w:hAnsi="Times" w:cs="Arial"/>
            <w:color w:val="000000"/>
          </w:rPr>
          <w:t>________</w:t>
        </w:r>
      </w:ins>
      <w:r w:rsidR="000E3B5B" w:rsidRPr="008135A8">
        <w:rPr>
          <w:rFonts w:ascii="Times" w:eastAsia="Times New Roman" w:hAnsi="Times" w:cs="Arial"/>
          <w:color w:val="000000"/>
        </w:rPr>
        <w:t>)</w:t>
      </w:r>
      <w:r w:rsidR="006702DE" w:rsidRPr="008135A8">
        <w:rPr>
          <w:rFonts w:ascii="Times" w:eastAsia="Times New Roman" w:hAnsi="Times" w:cs="Arial"/>
          <w:color w:val="000000"/>
        </w:rPr>
        <w:t xml:space="preserve"> compared to non-cancer patients</w:t>
      </w:r>
      <w:r w:rsidR="008A46DF" w:rsidRPr="008135A8">
        <w:rPr>
          <w:rFonts w:ascii="Times" w:eastAsia="Times New Roman" w:hAnsi="Times" w:cs="Arial"/>
          <w:color w:val="000000"/>
        </w:rPr>
        <w:t>,</w:t>
      </w:r>
      <w:r w:rsidR="004A40E5" w:rsidRPr="008135A8">
        <w:rPr>
          <w:rFonts w:ascii="Times" w:eastAsia="Times New Roman" w:hAnsi="Times" w:cs="Arial"/>
          <w:color w:val="000000"/>
        </w:rPr>
        <w:t xml:space="preserve"> there were no significant differences in the provision of cervical cancer screening, colonoscopy, </w:t>
      </w:r>
      <w:r w:rsidR="00F63F13" w:rsidRPr="008135A8">
        <w:rPr>
          <w:rFonts w:ascii="Times" w:eastAsia="Times New Roman" w:hAnsi="Times" w:cs="Arial"/>
          <w:color w:val="000000"/>
        </w:rPr>
        <w:t xml:space="preserve">or </w:t>
      </w:r>
      <w:r w:rsidR="008A46DF" w:rsidRPr="008135A8">
        <w:rPr>
          <w:rFonts w:ascii="Times" w:eastAsia="Times New Roman" w:hAnsi="Times" w:cs="Arial"/>
          <w:color w:val="000000"/>
        </w:rPr>
        <w:t xml:space="preserve">bone density scans. </w:t>
      </w:r>
      <w:r w:rsidR="004F1BC9" w:rsidRPr="008135A8">
        <w:rPr>
          <w:rFonts w:ascii="Times" w:eastAsia="Times New Roman" w:hAnsi="Times" w:cs="Arial"/>
          <w:color w:val="000000"/>
        </w:rPr>
        <w:t xml:space="preserve">There were no significant differences in </w:t>
      </w:r>
      <w:r w:rsidR="00B5791E" w:rsidRPr="008135A8">
        <w:rPr>
          <w:rFonts w:ascii="Times" w:eastAsia="Times New Roman" w:hAnsi="Times" w:cs="Arial"/>
          <w:color w:val="000000"/>
        </w:rPr>
        <w:t>hepatitis</w:t>
      </w:r>
      <w:r w:rsidR="00133629" w:rsidRPr="008135A8">
        <w:rPr>
          <w:rFonts w:ascii="Times" w:eastAsia="Times New Roman" w:hAnsi="Times" w:cs="Arial"/>
          <w:color w:val="000000"/>
        </w:rPr>
        <w:t xml:space="preserve"> testing,</w:t>
      </w:r>
      <w:r w:rsidR="00B5791E" w:rsidRPr="008135A8">
        <w:rPr>
          <w:rFonts w:ascii="Times" w:eastAsia="Times New Roman" w:hAnsi="Times" w:cs="Arial"/>
          <w:color w:val="000000"/>
        </w:rPr>
        <w:t xml:space="preserve"> HIV testing</w:t>
      </w:r>
      <w:r w:rsidR="002B6DC1">
        <w:rPr>
          <w:rFonts w:ascii="Times" w:eastAsia="Times New Roman" w:hAnsi="Times" w:cs="Arial"/>
          <w:color w:val="000000"/>
        </w:rPr>
        <w:t>,</w:t>
      </w:r>
      <w:r w:rsidR="00B5791E" w:rsidRPr="008135A8">
        <w:rPr>
          <w:rFonts w:ascii="Times" w:eastAsia="Times New Roman" w:hAnsi="Times" w:cs="Arial"/>
          <w:color w:val="000000"/>
        </w:rPr>
        <w:t xml:space="preserve"> and</w:t>
      </w:r>
      <w:ins w:id="69" w:author="Wang, Christina" w:date="2023-05-04T18:01:00Z">
        <w:r w:rsidR="00151797">
          <w:rPr>
            <w:rFonts w:ascii="Times" w:eastAsia="Times New Roman" w:hAnsi="Times" w:cs="Arial"/>
            <w:color w:val="000000"/>
          </w:rPr>
          <w:t xml:space="preserve"> alcohol or</w:t>
        </w:r>
      </w:ins>
      <w:r w:rsidR="00B5791E" w:rsidRPr="008135A8">
        <w:rPr>
          <w:rFonts w:ascii="Times" w:eastAsia="Times New Roman" w:hAnsi="Times" w:cs="Arial"/>
          <w:color w:val="000000"/>
        </w:rPr>
        <w:t xml:space="preserve"> </w:t>
      </w:r>
      <w:r w:rsidR="00366BC7" w:rsidRPr="008135A8">
        <w:rPr>
          <w:rFonts w:ascii="Times" w:eastAsia="Times New Roman" w:hAnsi="Times" w:cs="Arial"/>
          <w:color w:val="000000"/>
        </w:rPr>
        <w:t>substance abuse screening</w:t>
      </w:r>
      <w:r w:rsidR="00B5791E" w:rsidRPr="008135A8">
        <w:rPr>
          <w:rFonts w:ascii="Times" w:eastAsia="Times New Roman" w:hAnsi="Times" w:cs="Arial"/>
          <w:color w:val="000000"/>
        </w:rPr>
        <w:t xml:space="preserve"> between cancer and non-cancer patients.</w:t>
      </w:r>
    </w:p>
    <w:p w14:paraId="5C9A540D" w14:textId="77777777" w:rsidR="00C744B8" w:rsidRPr="008135A8" w:rsidRDefault="00C744B8" w:rsidP="00C744B8">
      <w:pPr>
        <w:spacing w:line="480" w:lineRule="auto"/>
        <w:ind w:firstLine="720"/>
        <w:rPr>
          <w:rFonts w:ascii="Times" w:eastAsia="Times New Roman" w:hAnsi="Times" w:cs="Arial"/>
          <w:b/>
          <w:bCs/>
          <w:color w:val="000000"/>
        </w:rPr>
      </w:pPr>
    </w:p>
    <w:p w14:paraId="53B525E4" w14:textId="08F315EA" w:rsidR="006F5333" w:rsidRPr="008135A8" w:rsidRDefault="006B326A" w:rsidP="0024649B">
      <w:pPr>
        <w:spacing w:after="40" w:line="480" w:lineRule="auto"/>
        <w:rPr>
          <w:rFonts w:ascii="Times" w:hAnsi="Times" w:cs="Times New Roman"/>
          <w:b/>
          <w:bCs/>
        </w:rPr>
      </w:pPr>
      <w:commentRangeStart w:id="70"/>
      <w:commentRangeStart w:id="71"/>
      <w:r w:rsidRPr="008135A8">
        <w:rPr>
          <w:rFonts w:ascii="Times" w:hAnsi="Times" w:cs="Times New Roman"/>
          <w:b/>
          <w:bCs/>
        </w:rPr>
        <w:t>DISCUSSION</w:t>
      </w:r>
      <w:commentRangeEnd w:id="70"/>
      <w:r w:rsidR="0012374D">
        <w:rPr>
          <w:rStyle w:val="CommentReference"/>
        </w:rPr>
        <w:commentReference w:id="70"/>
      </w:r>
      <w:commentRangeEnd w:id="71"/>
      <w:r w:rsidR="000679CE">
        <w:rPr>
          <w:rStyle w:val="CommentReference"/>
        </w:rPr>
        <w:commentReference w:id="71"/>
      </w:r>
    </w:p>
    <w:p w14:paraId="25DB017A" w14:textId="4FAD65C8" w:rsidR="006D4687" w:rsidRDefault="00696BA1" w:rsidP="00DE4DC0">
      <w:pPr>
        <w:spacing w:after="40" w:line="480" w:lineRule="auto"/>
        <w:rPr>
          <w:ins w:id="72" w:author="Wang, Christina" w:date="2023-05-24T11:21:00Z"/>
          <w:rFonts w:ascii="Times" w:hAnsi="Times" w:cs="Times New Roman"/>
        </w:rPr>
      </w:pPr>
      <w:r w:rsidRPr="008135A8">
        <w:rPr>
          <w:rFonts w:ascii="Times" w:hAnsi="Times" w:cs="Times New Roman"/>
        </w:rPr>
        <w:tab/>
      </w:r>
      <w:r w:rsidR="00F16179" w:rsidRPr="008135A8">
        <w:rPr>
          <w:rFonts w:ascii="Times" w:hAnsi="Times" w:cs="Times New Roman"/>
        </w:rPr>
        <w:t>Due to</w:t>
      </w:r>
      <w:r w:rsidR="00004DF8" w:rsidRPr="008135A8">
        <w:rPr>
          <w:rFonts w:ascii="Times" w:hAnsi="Times" w:cs="Times New Roman"/>
        </w:rPr>
        <w:t xml:space="preserve"> s</w:t>
      </w:r>
      <w:r w:rsidR="00E2731F" w:rsidRPr="008135A8">
        <w:rPr>
          <w:rFonts w:ascii="Times" w:hAnsi="Times" w:cs="Times New Roman"/>
        </w:rPr>
        <w:t>ignificant advances in cancer d</w:t>
      </w:r>
      <w:r w:rsidR="0084734A">
        <w:rPr>
          <w:rFonts w:ascii="Times" w:hAnsi="Times" w:cs="Times New Roman"/>
        </w:rPr>
        <w:t>iagnosis</w:t>
      </w:r>
      <w:r w:rsidR="00E2731F" w:rsidRPr="008135A8">
        <w:rPr>
          <w:rFonts w:ascii="Times" w:hAnsi="Times" w:cs="Times New Roman"/>
        </w:rPr>
        <w:t xml:space="preserve"> and treatment</w:t>
      </w:r>
      <w:r w:rsidR="00004DF8" w:rsidRPr="008135A8">
        <w:rPr>
          <w:rFonts w:ascii="Times" w:hAnsi="Times" w:cs="Times New Roman"/>
        </w:rPr>
        <w:t xml:space="preserve">, the number of cancer </w:t>
      </w:r>
      <w:r w:rsidR="00356882" w:rsidRPr="008135A8">
        <w:rPr>
          <w:rFonts w:ascii="Times" w:hAnsi="Times" w:cs="Times New Roman"/>
        </w:rPr>
        <w:t>survivors is</w:t>
      </w:r>
      <w:r w:rsidR="00004DF8" w:rsidRPr="008135A8">
        <w:rPr>
          <w:rFonts w:ascii="Times" w:hAnsi="Times" w:cs="Times New Roman"/>
        </w:rPr>
        <w:t xml:space="preserve"> expected to </w:t>
      </w:r>
      <w:r w:rsidR="00641FAC" w:rsidRPr="008135A8">
        <w:rPr>
          <w:rFonts w:ascii="Times" w:hAnsi="Times" w:cs="Times New Roman"/>
        </w:rPr>
        <w:t>increase</w:t>
      </w:r>
      <w:r w:rsidR="00004DF8" w:rsidRPr="008135A8">
        <w:rPr>
          <w:rFonts w:ascii="Times" w:hAnsi="Times" w:cs="Times New Roman"/>
        </w:rPr>
        <w:t xml:space="preserve"> by 25% </w:t>
      </w:r>
      <w:r w:rsidR="00A53864" w:rsidRPr="008135A8">
        <w:rPr>
          <w:rFonts w:ascii="Times" w:hAnsi="Times" w:cs="Times New Roman"/>
        </w:rPr>
        <w:t>over the next decade</w:t>
      </w:r>
      <w:r w:rsidR="00004DF8" w:rsidRPr="008135A8">
        <w:rPr>
          <w:rFonts w:ascii="Times" w:hAnsi="Times" w:cs="Times New Roman"/>
        </w:rPr>
        <w:t>.</w:t>
      </w:r>
      <w:r w:rsidR="00356882" w:rsidRPr="008135A8">
        <w:rPr>
          <w:rFonts w:ascii="Times" w:hAnsi="Times" w:cs="Times New Roman"/>
        </w:rPr>
        <w:fldChar w:fldCharType="begin"/>
      </w:r>
      <w:r w:rsidR="00741E13" w:rsidRPr="008135A8">
        <w:rPr>
          <w:rFonts w:ascii="Times" w:hAnsi="Times" w:cs="Times New Roman"/>
        </w:rPr>
        <w:instrText xml:space="preserve"> ADDIN EN.CITE &lt;EndNote&gt;&lt;Cite&gt;&lt;RecNum&gt;2&lt;/RecNum&gt;&lt;DisplayText&gt;&lt;style face="superscript"&gt;1&lt;/style&gt;&lt;/DisplayText&gt;&lt;record&gt;&lt;rec-number&gt;2&lt;/rec-number&gt;&lt;foreign-keys&gt;&lt;key app="EN" db-id="tv5trz5d9tvs2ied5rupd2aesx0z2eaee5aa" timestamp="1679431732"&gt;2&lt;/key&gt;&lt;/foreign-keys&gt;&lt;ref-type name="Web Page"&gt;12&lt;/ref-type&gt;&lt;contributors&gt;&lt;/contributors&gt;&lt;titles&gt;&lt;title&gt;National Cancer Institute Division of Cancer Control &amp;amp; Population Sciences. Statistics and Graphs. National Institutes of Health&lt;/title&gt;&lt;/titles&gt;&lt;number&gt;March 21, 2023&lt;/number&gt;&lt;dates&gt;&lt;/dates&gt;&lt;urls&gt;&lt;related-urls&gt;&lt;url&gt;https://cancercontrol.cancer.gov/ocs/statistics#:~:text=As%20of%20January%202022%2C%20it,approximately%205.4%25%20of%20the%20population.&amp;amp;text=The%20number%20of%20cancer%20survivors%20is%20projected%20to%20increase%20by,to%2022.5%20million%2C%20by%202032.&lt;/url&gt;&lt;/related-urls&gt;&lt;/urls&gt;&lt;/record&gt;&lt;/Cite&gt;&lt;/EndNote&gt;</w:instrText>
      </w:r>
      <w:r w:rsidR="00356882" w:rsidRPr="008135A8">
        <w:rPr>
          <w:rFonts w:ascii="Times" w:hAnsi="Times" w:cs="Times New Roman"/>
        </w:rPr>
        <w:fldChar w:fldCharType="separate"/>
      </w:r>
      <w:r w:rsidR="00741E13" w:rsidRPr="008135A8">
        <w:rPr>
          <w:rFonts w:ascii="Times" w:hAnsi="Times" w:cs="Times New Roman"/>
          <w:noProof/>
          <w:vertAlign w:val="superscript"/>
        </w:rPr>
        <w:t>1</w:t>
      </w:r>
      <w:r w:rsidR="00356882" w:rsidRPr="008135A8">
        <w:rPr>
          <w:rFonts w:ascii="Times" w:hAnsi="Times" w:cs="Times New Roman"/>
        </w:rPr>
        <w:fldChar w:fldCharType="end"/>
      </w:r>
      <w:r w:rsidR="00DF05AF" w:rsidRPr="008135A8">
        <w:rPr>
          <w:rFonts w:ascii="Times" w:hAnsi="Times" w:cs="Times New Roman"/>
        </w:rPr>
        <w:t xml:space="preserve"> </w:t>
      </w:r>
      <w:ins w:id="73" w:author="Wang, Christina" w:date="2023-05-24T11:16:00Z">
        <w:r w:rsidR="00BB4A6E">
          <w:rPr>
            <w:rFonts w:ascii="Times" w:hAnsi="Times" w:cs="Times New Roman"/>
          </w:rPr>
          <w:t xml:space="preserve">In our study, cancer </w:t>
        </w:r>
      </w:ins>
      <w:ins w:id="74" w:author="Wang, Christina" w:date="2023-05-24T11:27:00Z">
        <w:r w:rsidR="000C1BD0">
          <w:rPr>
            <w:rFonts w:ascii="Times" w:hAnsi="Times" w:cs="Times New Roman"/>
          </w:rPr>
          <w:t xml:space="preserve">care delivery </w:t>
        </w:r>
      </w:ins>
      <w:ins w:id="75" w:author="Wang, Christina" w:date="2023-05-24T11:28:00Z">
        <w:r w:rsidR="000C1BD0">
          <w:rPr>
            <w:rFonts w:ascii="Times" w:hAnsi="Times" w:cs="Times New Roman"/>
          </w:rPr>
          <w:t>was suboptimal</w:t>
        </w:r>
      </w:ins>
      <w:ins w:id="76" w:author="Wang, Christina" w:date="2023-05-24T11:25:00Z">
        <w:r w:rsidR="007B18FF">
          <w:rPr>
            <w:rFonts w:ascii="Times" w:hAnsi="Times" w:cs="Times New Roman"/>
          </w:rPr>
          <w:t xml:space="preserve">, </w:t>
        </w:r>
      </w:ins>
      <w:ins w:id="77" w:author="Wang, Christina [2]" w:date="2023-05-24T19:10:00Z">
        <w:r w:rsidR="004F12B4">
          <w:rPr>
            <w:rFonts w:ascii="Times" w:hAnsi="Times" w:cs="Times New Roman"/>
          </w:rPr>
          <w:t>and</w:t>
        </w:r>
      </w:ins>
      <w:ins w:id="78" w:author="Wang, Christina [2]" w:date="2023-05-24T19:05:00Z">
        <w:r w:rsidR="00A56BEF">
          <w:rPr>
            <w:rFonts w:ascii="Times" w:hAnsi="Times" w:cs="Times New Roman"/>
          </w:rPr>
          <w:t xml:space="preserve"> </w:t>
        </w:r>
      </w:ins>
      <w:ins w:id="79" w:author="Wang, Christina [2]" w:date="2023-05-24T19:20:00Z">
        <w:r w:rsidR="00DE4DC0">
          <w:rPr>
            <w:rFonts w:ascii="Times" w:hAnsi="Times" w:cs="Times New Roman"/>
          </w:rPr>
          <w:t>has likely</w:t>
        </w:r>
      </w:ins>
      <w:ins w:id="80" w:author="Wang, Christina [2]" w:date="2023-05-24T19:05:00Z">
        <w:r w:rsidR="00A56BEF">
          <w:rPr>
            <w:rFonts w:ascii="Times" w:hAnsi="Times" w:cs="Times New Roman"/>
          </w:rPr>
          <w:t xml:space="preserve"> worsened </w:t>
        </w:r>
      </w:ins>
      <w:ins w:id="81" w:author="Wang, Christina [2]" w:date="2023-05-24T19:20:00Z">
        <w:r w:rsidR="00DE4DC0">
          <w:rPr>
            <w:rFonts w:ascii="Times" w:hAnsi="Times" w:cs="Times New Roman"/>
          </w:rPr>
          <w:t>since</w:t>
        </w:r>
      </w:ins>
      <w:ins w:id="82" w:author="Wang, Christina" w:date="2023-05-24T11:25:00Z">
        <w:r w:rsidR="007B18FF">
          <w:rPr>
            <w:rFonts w:ascii="Times" w:hAnsi="Times" w:cs="Times New Roman"/>
          </w:rPr>
          <w:t xml:space="preserve"> the COVID-19 pandemic.</w:t>
        </w:r>
      </w:ins>
      <w:r w:rsidR="00C74C4A">
        <w:rPr>
          <w:rFonts w:ascii="Times" w:hAnsi="Times" w:cs="Times New Roman"/>
        </w:rPr>
        <w:fldChar w:fldCharType="begin"/>
      </w:r>
      <w:r w:rsidR="00755E76">
        <w:rPr>
          <w:rFonts w:ascii="Times" w:hAnsi="Times" w:cs="Times New Roman"/>
        </w:rPr>
        <w:instrText xml:space="preserve"> ADDIN EN.CITE &lt;EndNote&gt;&lt;Cite&gt;&lt;Author&gt;Bellizzi&lt;/Author&gt;&lt;Year&gt;2023&lt;/Year&gt;&lt;RecNum&gt;11&lt;/RecNum&gt;&lt;DisplayText&gt;&lt;style face="superscript"&gt;6&lt;/style&gt;&lt;/DisplayText&gt;&lt;record&gt;&lt;rec-number&gt;11&lt;/rec-number&gt;&lt;foreign-keys&gt;&lt;key app="EN" db-id="tv5trz5d9tvs2ied5rupd2aesx0z2eaee5aa" timestamp="1684941980"&gt;11&lt;/key&gt;&lt;/foreign-keys&gt;&lt;ref-type name="Journal Article"&gt;17&lt;/ref-type&gt;&lt;contributors&gt;&lt;authors&gt;&lt;author&gt;Bellizzi, K. M.&lt;/author&gt;&lt;author&gt;Ligus, K.&lt;/author&gt;&lt;author&gt;Fritzson, E.&lt;/author&gt;&lt;author&gt;Salafia, C.&lt;/author&gt;&lt;author&gt;Sanft, T.&lt;/author&gt;&lt;author&gt;Park, C. L.&lt;/author&gt;&lt;/authors&gt;&lt;/contributors&gt;&lt;auth-address&gt;University of Connecticut, 348 Mansfield Road, U-1058, Storrs, CT, 06269-1058, USA. keith.m.bellizzi@uconn.edu.&amp;#xD;University of Connecticut, 348 Mansfield Road, U-1058, Storrs, CT, 06269-1058, USA.&amp;#xD;Yale School of Medicine, 333 Cedar Street, New Haven, CT, 06510, USA.&lt;/auth-address&gt;&lt;titles&gt;&lt;title&gt;Disruption in Cancer Care During Early Survivorship due to the COVID-19 Pandemic and Patient Satisfaction with Telemedicine&lt;/title&gt;&lt;secondary-title&gt;Support Care Cancer&lt;/secondary-title&gt;&lt;/titles&gt;&lt;periodical&gt;&lt;full-title&gt;Support Care Cancer&lt;/full-title&gt;&lt;/periodical&gt;&lt;pages&gt;291&lt;/pages&gt;&lt;volume&gt;31&lt;/volume&gt;&lt;number&gt;5&lt;/number&gt;&lt;edition&gt;20230421&lt;/edition&gt;&lt;keywords&gt;&lt;keyword&gt;Adult&lt;/keyword&gt;&lt;keyword&gt;Male&lt;/keyword&gt;&lt;keyword&gt;Humans&lt;/keyword&gt;&lt;keyword&gt;Patient Satisfaction&lt;/keyword&gt;&lt;keyword&gt;Survivorship&lt;/keyword&gt;&lt;keyword&gt;Pandemics&lt;/keyword&gt;&lt;keyword&gt;*covid-19&lt;/keyword&gt;&lt;keyword&gt;*Telemedicine&lt;/keyword&gt;&lt;keyword&gt;*Neoplasms/therapy&lt;/keyword&gt;&lt;keyword&gt;Cancer care&lt;/keyword&gt;&lt;keyword&gt;Covid-19&lt;/keyword&gt;&lt;keyword&gt;Telemedicine&lt;/keyword&gt;&lt;/keywords&gt;&lt;dates&gt;&lt;year&gt;2023&lt;/year&gt;&lt;pub-dates&gt;&lt;date&gt;Apr 21&lt;/date&gt;&lt;/pub-dates&gt;&lt;/dates&gt;&lt;isbn&gt;0941-4355 (Print)&amp;#xD;0941-4355&lt;/isbn&gt;&lt;accession-num&gt;37084094&lt;/accession-num&gt;&lt;urls&gt;&lt;/urls&gt;&lt;custom1&gt;The authors declare no competing interests.&lt;/custom1&gt;&lt;custom2&gt;PMC10119514&lt;/custom2&gt;&lt;electronic-resource-num&gt;10.1007/s00520-023-07767-7&lt;/electronic-resource-num&gt;&lt;remote-database-provider&gt;NLM&lt;/remote-database-provider&gt;&lt;language&gt;eng&lt;/language&gt;&lt;/record&gt;&lt;/Cite&gt;&lt;/EndNote&gt;</w:instrText>
      </w:r>
      <w:r w:rsidR="00C74C4A">
        <w:rPr>
          <w:rFonts w:ascii="Times" w:hAnsi="Times" w:cs="Times New Roman"/>
        </w:rPr>
        <w:fldChar w:fldCharType="separate"/>
      </w:r>
      <w:r w:rsidR="00755E76" w:rsidRPr="00755E76">
        <w:rPr>
          <w:rFonts w:ascii="Times" w:hAnsi="Times" w:cs="Times New Roman"/>
          <w:noProof/>
          <w:vertAlign w:val="superscript"/>
        </w:rPr>
        <w:t>6</w:t>
      </w:r>
      <w:r w:rsidR="00C74C4A">
        <w:rPr>
          <w:rFonts w:ascii="Times" w:hAnsi="Times" w:cs="Times New Roman"/>
        </w:rPr>
        <w:fldChar w:fldCharType="end"/>
      </w:r>
      <w:ins w:id="83" w:author="Wang, Christina" w:date="2023-05-24T11:25:00Z">
        <w:r w:rsidR="007B18FF">
          <w:rPr>
            <w:rFonts w:ascii="Times" w:hAnsi="Times" w:cs="Times New Roman"/>
          </w:rPr>
          <w:t xml:space="preserve"> </w:t>
        </w:r>
      </w:ins>
      <w:ins w:id="84" w:author="Wang, Christina" w:date="2023-05-24T11:49:00Z">
        <w:r w:rsidR="0050037E">
          <w:rPr>
            <w:rFonts w:ascii="Times" w:hAnsi="Times" w:cs="Times New Roman"/>
          </w:rPr>
          <w:t>Cancer survivorship care is immensely complex</w:t>
        </w:r>
      </w:ins>
      <w:ins w:id="85" w:author="Wang, Christina [2]" w:date="2023-05-24T19:12:00Z">
        <w:r w:rsidR="004F12B4">
          <w:rPr>
            <w:rFonts w:ascii="Times" w:hAnsi="Times" w:cs="Times New Roman"/>
          </w:rPr>
          <w:t xml:space="preserve"> due to the</w:t>
        </w:r>
      </w:ins>
      <w:ins w:id="86" w:author="Wang, Christina" w:date="2023-05-24T11:34:00Z">
        <w:r w:rsidR="005C5580">
          <w:rPr>
            <w:rFonts w:ascii="Times" w:hAnsi="Times" w:cs="Times New Roman"/>
          </w:rPr>
          <w:t xml:space="preserve"> </w:t>
        </w:r>
      </w:ins>
      <w:ins w:id="87" w:author="Wang, Christina" w:date="2023-05-24T11:45:00Z">
        <w:r w:rsidR="0050037E">
          <w:rPr>
            <w:rFonts w:ascii="Times" w:hAnsi="Times" w:cs="Times New Roman"/>
          </w:rPr>
          <w:t>vast</w:t>
        </w:r>
      </w:ins>
      <w:ins w:id="88" w:author="Wang, Christina" w:date="2023-05-24T11:34:00Z">
        <w:r w:rsidR="005C5580">
          <w:rPr>
            <w:rFonts w:ascii="Times" w:hAnsi="Times" w:cs="Times New Roman"/>
          </w:rPr>
          <w:t xml:space="preserve"> presentation</w:t>
        </w:r>
      </w:ins>
      <w:ins w:id="89" w:author="Wang, Christina" w:date="2023-05-24T11:35:00Z">
        <w:r w:rsidR="005C5580">
          <w:rPr>
            <w:rFonts w:ascii="Times" w:hAnsi="Times" w:cs="Times New Roman"/>
          </w:rPr>
          <w:t xml:space="preserve"> of</w:t>
        </w:r>
      </w:ins>
      <w:ins w:id="90" w:author="Wang, Christina" w:date="2023-05-24T11:41:00Z">
        <w:r w:rsidR="00AF12BA">
          <w:rPr>
            <w:rFonts w:ascii="Times" w:hAnsi="Times" w:cs="Times New Roman"/>
          </w:rPr>
          <w:t xml:space="preserve"> cancer- and treatment-related effects,</w:t>
        </w:r>
      </w:ins>
      <w:ins w:id="91" w:author="Wang, Christina" w:date="2023-05-24T11:42:00Z">
        <w:r w:rsidR="00AF12BA">
          <w:rPr>
            <w:rFonts w:ascii="Times" w:hAnsi="Times" w:cs="Times New Roman"/>
          </w:rPr>
          <w:t xml:space="preserve"> </w:t>
        </w:r>
      </w:ins>
      <w:ins w:id="92" w:author="Wang, Christina [2]" w:date="2023-05-24T19:07:00Z">
        <w:r w:rsidR="004F12B4">
          <w:rPr>
            <w:rFonts w:ascii="Times" w:hAnsi="Times" w:cs="Times New Roman"/>
          </w:rPr>
          <w:t>presence of</w:t>
        </w:r>
      </w:ins>
      <w:ins w:id="93" w:author="Wang, Christina" w:date="2023-05-24T11:44:00Z">
        <w:r w:rsidR="0030381F">
          <w:rPr>
            <w:rFonts w:ascii="Times" w:hAnsi="Times" w:cs="Times New Roman"/>
          </w:rPr>
          <w:t xml:space="preserve"> </w:t>
        </w:r>
      </w:ins>
      <w:ins w:id="94" w:author="Wang, Christina [2]" w:date="2023-05-24T19:13:00Z">
        <w:r w:rsidR="004F12B4">
          <w:rPr>
            <w:rFonts w:ascii="Times" w:hAnsi="Times" w:cs="Times New Roman"/>
          </w:rPr>
          <w:t>comorbid</w:t>
        </w:r>
      </w:ins>
      <w:ins w:id="95" w:author="Wang, Christina" w:date="2023-05-24T11:43:00Z">
        <w:r w:rsidR="0030381F">
          <w:rPr>
            <w:rFonts w:ascii="Times" w:hAnsi="Times" w:cs="Times New Roman"/>
          </w:rPr>
          <w:t xml:space="preserve"> illnesses, and </w:t>
        </w:r>
      </w:ins>
      <w:ins w:id="96" w:author="Wang, Christina" w:date="2023-05-24T11:44:00Z">
        <w:r w:rsidR="0030381F">
          <w:rPr>
            <w:rFonts w:ascii="Times" w:hAnsi="Times" w:cs="Times New Roman"/>
          </w:rPr>
          <w:t xml:space="preserve">need </w:t>
        </w:r>
      </w:ins>
      <w:ins w:id="97" w:author="Wang, Christina" w:date="2023-05-24T11:46:00Z">
        <w:r w:rsidR="0050037E">
          <w:rPr>
            <w:rFonts w:ascii="Times" w:hAnsi="Times" w:cs="Times New Roman"/>
          </w:rPr>
          <w:t xml:space="preserve">for surveillance </w:t>
        </w:r>
      </w:ins>
      <w:ins w:id="98" w:author="Wang, Christina" w:date="2023-05-24T11:49:00Z">
        <w:r w:rsidR="009D456E">
          <w:rPr>
            <w:rFonts w:ascii="Times" w:hAnsi="Times" w:cs="Times New Roman"/>
          </w:rPr>
          <w:t>and preventative care</w:t>
        </w:r>
      </w:ins>
      <w:ins w:id="99" w:author="Wang, Christina [2]" w:date="2023-05-24T19:31:00Z">
        <w:r w:rsidR="000D3CCA">
          <w:rPr>
            <w:rFonts w:ascii="Times" w:hAnsi="Times" w:cs="Times New Roman"/>
          </w:rPr>
          <w:t xml:space="preserve">. </w:t>
        </w:r>
      </w:ins>
      <w:ins w:id="100" w:author="Wang, Christina [2]" w:date="2023-05-24T19:13:00Z">
        <w:r w:rsidR="000E306F">
          <w:rPr>
            <w:rFonts w:ascii="Times" w:hAnsi="Times" w:cs="Times New Roman"/>
          </w:rPr>
          <w:t>M</w:t>
        </w:r>
      </w:ins>
      <w:ins w:id="101" w:author="Wang, Christina [2]" w:date="2023-05-24T19:12:00Z">
        <w:r w:rsidR="004F12B4">
          <w:rPr>
            <w:rFonts w:ascii="Times" w:hAnsi="Times" w:cs="Times New Roman"/>
          </w:rPr>
          <w:t xml:space="preserve">anagement </w:t>
        </w:r>
      </w:ins>
      <w:ins w:id="102" w:author="Wang, Christina [2]" w:date="2023-05-24T19:26:00Z">
        <w:r w:rsidR="00F96AF6">
          <w:rPr>
            <w:rFonts w:ascii="Times" w:hAnsi="Times" w:cs="Times New Roman"/>
          </w:rPr>
          <w:t xml:space="preserve">frequently </w:t>
        </w:r>
      </w:ins>
      <w:ins w:id="103" w:author="Wang, Christina [2]" w:date="2023-05-24T19:21:00Z">
        <w:r w:rsidR="002B06C7">
          <w:rPr>
            <w:rFonts w:ascii="Times" w:hAnsi="Times" w:cs="Times New Roman"/>
          </w:rPr>
          <w:t xml:space="preserve">occurs </w:t>
        </w:r>
      </w:ins>
      <w:ins w:id="104" w:author="Wang, Christina [2]" w:date="2023-05-24T19:12:00Z">
        <w:r w:rsidR="004F12B4">
          <w:rPr>
            <w:rFonts w:ascii="Times" w:hAnsi="Times" w:cs="Times New Roman"/>
          </w:rPr>
          <w:t xml:space="preserve">across </w:t>
        </w:r>
      </w:ins>
      <w:ins w:id="105" w:author="Wang, Christina [2]" w:date="2023-05-24T19:21:00Z">
        <w:r w:rsidR="002B06C7">
          <w:rPr>
            <w:rFonts w:ascii="Times" w:hAnsi="Times" w:cs="Times New Roman"/>
          </w:rPr>
          <w:t>multiple</w:t>
        </w:r>
      </w:ins>
      <w:ins w:id="106" w:author="Wang, Christina [2]" w:date="2023-05-24T19:12:00Z">
        <w:r w:rsidR="004F12B4">
          <w:rPr>
            <w:rFonts w:ascii="Times" w:hAnsi="Times" w:cs="Times New Roman"/>
          </w:rPr>
          <w:t xml:space="preserve"> clinical disciplines</w:t>
        </w:r>
      </w:ins>
      <w:ins w:id="107" w:author="Wang, Christina [2]" w:date="2023-05-24T19:16:00Z">
        <w:r w:rsidR="000E306F">
          <w:rPr>
            <w:rFonts w:ascii="Times" w:hAnsi="Times" w:cs="Times New Roman"/>
          </w:rPr>
          <w:t xml:space="preserve"> and </w:t>
        </w:r>
      </w:ins>
      <w:ins w:id="108" w:author="Wang, Christina [2]" w:date="2023-05-24T19:12:00Z">
        <w:r w:rsidR="004F12B4">
          <w:rPr>
            <w:rFonts w:ascii="Times" w:hAnsi="Times" w:cs="Times New Roman"/>
          </w:rPr>
          <w:t>health systems</w:t>
        </w:r>
      </w:ins>
      <w:ins w:id="109" w:author="Wang, Christina [2]" w:date="2023-05-24T19:23:00Z">
        <w:r w:rsidR="002E4B77">
          <w:rPr>
            <w:rFonts w:ascii="Times" w:hAnsi="Times" w:cs="Times New Roman"/>
          </w:rPr>
          <w:t xml:space="preserve">, </w:t>
        </w:r>
      </w:ins>
      <w:ins w:id="110" w:author="Wang, Christina [2]" w:date="2023-05-24T19:18:00Z">
        <w:r w:rsidR="000E306F">
          <w:rPr>
            <w:rFonts w:ascii="Times" w:hAnsi="Times" w:cs="Times New Roman"/>
          </w:rPr>
          <w:t>resulting in fragmented</w:t>
        </w:r>
      </w:ins>
      <w:ins w:id="111" w:author="Wang, Christina [2]" w:date="2023-05-24T19:23:00Z">
        <w:r w:rsidR="002E4B77">
          <w:rPr>
            <w:rFonts w:ascii="Times" w:hAnsi="Times" w:cs="Times New Roman"/>
          </w:rPr>
          <w:t xml:space="preserve"> </w:t>
        </w:r>
      </w:ins>
      <w:ins w:id="112" w:author="Wang, Christina [2]" w:date="2023-05-24T19:30:00Z">
        <w:r w:rsidR="00E740AE">
          <w:rPr>
            <w:rFonts w:ascii="Times" w:hAnsi="Times" w:cs="Times New Roman"/>
          </w:rPr>
          <w:t>decision-making</w:t>
        </w:r>
      </w:ins>
      <w:ins w:id="113" w:author="Wang, Christina [2]" w:date="2023-05-24T19:32:00Z">
        <w:r w:rsidR="000D3CCA">
          <w:rPr>
            <w:rFonts w:ascii="Times" w:hAnsi="Times" w:cs="Times New Roman"/>
          </w:rPr>
          <w:t xml:space="preserve"> and coordination</w:t>
        </w:r>
      </w:ins>
      <w:ins w:id="114" w:author="Wang, Christina [2]" w:date="2023-05-24T19:18:00Z">
        <w:r w:rsidR="000E306F">
          <w:rPr>
            <w:rFonts w:ascii="Times" w:hAnsi="Times" w:cs="Times New Roman"/>
          </w:rPr>
          <w:t xml:space="preserve"> </w:t>
        </w:r>
      </w:ins>
      <w:ins w:id="115" w:author="Wang, Christina [2]" w:date="2023-05-24T19:23:00Z">
        <w:r w:rsidR="002E4B77">
          <w:rPr>
            <w:rFonts w:ascii="Times" w:hAnsi="Times" w:cs="Times New Roman"/>
          </w:rPr>
          <w:t>tha</w:t>
        </w:r>
      </w:ins>
      <w:ins w:id="116" w:author="Wang, Christina [2]" w:date="2023-05-24T19:24:00Z">
        <w:r w:rsidR="002E4B77">
          <w:rPr>
            <w:rFonts w:ascii="Times" w:hAnsi="Times" w:cs="Times New Roman"/>
          </w:rPr>
          <w:t xml:space="preserve">t </w:t>
        </w:r>
      </w:ins>
      <w:ins w:id="117" w:author="Wang, Christina [2]" w:date="2023-05-24T19:25:00Z">
        <w:r w:rsidR="00BB2439">
          <w:rPr>
            <w:rFonts w:ascii="Times" w:hAnsi="Times" w:cs="Times New Roman"/>
          </w:rPr>
          <w:t xml:space="preserve">can </w:t>
        </w:r>
        <w:r w:rsidR="00C35D3B">
          <w:rPr>
            <w:rFonts w:ascii="Times" w:hAnsi="Times" w:cs="Times New Roman"/>
          </w:rPr>
          <w:t xml:space="preserve">lead to </w:t>
        </w:r>
      </w:ins>
      <w:ins w:id="118" w:author="Wang, Christina [2]" w:date="2023-05-24T19:24:00Z">
        <w:r w:rsidR="002E4B77">
          <w:rPr>
            <w:rFonts w:ascii="Times" w:hAnsi="Times" w:cs="Times New Roman"/>
          </w:rPr>
          <w:t>serious</w:t>
        </w:r>
      </w:ins>
      <w:ins w:id="119" w:author="Wang, Christina [2]" w:date="2023-05-24T19:12:00Z">
        <w:r w:rsidR="004F12B4">
          <w:rPr>
            <w:rFonts w:ascii="Times" w:hAnsi="Times" w:cs="Times New Roman"/>
          </w:rPr>
          <w:t xml:space="preserve"> gaps in cancer care delivery</w:t>
        </w:r>
      </w:ins>
      <w:ins w:id="120" w:author="Wang, Christina" w:date="2023-05-24T11:54:00Z">
        <w:r w:rsidR="00B744BC">
          <w:rPr>
            <w:rFonts w:ascii="Times" w:hAnsi="Times" w:cs="Times New Roman"/>
          </w:rPr>
          <w:t>.</w:t>
        </w:r>
      </w:ins>
      <w:r w:rsidR="002C3251">
        <w:rPr>
          <w:rFonts w:ascii="Times" w:hAnsi="Times" w:cs="Times New Roman"/>
        </w:rPr>
        <w:fldChar w:fldCharType="begin"/>
      </w:r>
      <w:r w:rsidR="002C3251">
        <w:rPr>
          <w:rFonts w:ascii="Times" w:hAnsi="Times" w:cs="Times New Roman"/>
        </w:rPr>
        <w:instrText xml:space="preserve"> ADDIN EN.CITE &lt;EndNote&gt;&lt;Cite&gt;&lt;Author&gt;Kline&lt;/Author&gt;&lt;Year&gt;2021&lt;/Year&gt;&lt;RecNum&gt;12&lt;/RecNum&gt;&lt;DisplayText&gt;&lt;style face="superscript"&gt;7&lt;/style&gt;&lt;/DisplayText&gt;&lt;record&gt;&lt;rec-number&gt;12&lt;/rec-number&gt;&lt;foreign-keys&gt;&lt;key app="EN" db-id="tv5trz5d9tvs2ied5rupd2aesx0z2eaee5aa" timestamp="1684943703"&gt;12&lt;/key&gt;&lt;/foreign-keys&gt;&lt;ref-type name="Journal Article"&gt;17&lt;/ref-type&gt;&lt;contributors&gt;&lt;authors&gt;&lt;author&gt;Kline, R. M.&lt;/author&gt;&lt;author&gt;Temple, L. K. F.&lt;/author&gt;&lt;author&gt;Nekhlyudov, L.&lt;/author&gt;&lt;/authors&gt;&lt;/contributors&gt;&lt;auth-address&gt;Healthcare and Insurance Program Office, US Office of Personnel Management, Washington, DC.&amp;#xD;Division of Colorectal Surgery, University of Rochester School of Medicine, Rochester, NY.&amp;#xD;Department of Medicine, Brigham and Women&amp;apos;s Hospital, Harvard Medical School, Boston, MA.&lt;/auth-address&gt;&lt;titles&gt;&lt;title&gt;Implementing Quality Colon Cancer Survivorship Care: A Practical Proposal for a Path Forward&lt;/title&gt;&lt;secondary-title&gt;JCO Oncol Pract&lt;/secondary-title&gt;&lt;/titles&gt;&lt;periodical&gt;&lt;full-title&gt;JCO Oncol Pract&lt;/full-title&gt;&lt;/periodical&gt;&lt;pages&gt;77-84&lt;/pages&gt;&lt;volume&gt;17&lt;/volume&gt;&lt;number&gt;2&lt;/number&gt;&lt;edition&gt;20200821&lt;/edition&gt;&lt;keywords&gt;&lt;keyword&gt;Aged&lt;/keyword&gt;&lt;keyword&gt;*Colonic Neoplasms/therapy&lt;/keyword&gt;&lt;keyword&gt;*Delivery of Health Care, Integrated&lt;/keyword&gt;&lt;keyword&gt;Humans&lt;/keyword&gt;&lt;keyword&gt;Quality of Health Care&lt;/keyword&gt;&lt;keyword&gt;Survivors&lt;/keyword&gt;&lt;keyword&gt;Survivorship&lt;/keyword&gt;&lt;keyword&gt;United States&lt;/keyword&gt;&lt;/keywords&gt;&lt;dates&gt;&lt;year&gt;2021&lt;/year&gt;&lt;pub-dates&gt;&lt;date&gt;Feb&lt;/date&gt;&lt;/pub-dates&gt;&lt;/dates&gt;&lt;isbn&gt;2688-1527&lt;/isbn&gt;&lt;accession-num&gt;32822258&lt;/accession-num&gt;&lt;urls&gt;&lt;/urls&gt;&lt;electronic-resource-num&gt;10.1200/op.20.00290&lt;/electronic-resource-num&gt;&lt;remote-database-provider&gt;NLM&lt;/remote-database-provider&gt;&lt;language&gt;eng&lt;/language&gt;&lt;/record&gt;&lt;/Cite&gt;&lt;/EndNote&gt;</w:instrText>
      </w:r>
      <w:r w:rsidR="002C3251">
        <w:rPr>
          <w:rFonts w:ascii="Times" w:hAnsi="Times" w:cs="Times New Roman"/>
        </w:rPr>
        <w:fldChar w:fldCharType="separate"/>
      </w:r>
      <w:r w:rsidR="002C3251" w:rsidRPr="002C3251">
        <w:rPr>
          <w:rFonts w:ascii="Times" w:hAnsi="Times" w:cs="Times New Roman"/>
          <w:noProof/>
          <w:vertAlign w:val="superscript"/>
        </w:rPr>
        <w:t>7</w:t>
      </w:r>
      <w:r w:rsidR="002C3251">
        <w:rPr>
          <w:rFonts w:ascii="Times" w:hAnsi="Times" w:cs="Times New Roman"/>
        </w:rPr>
        <w:fldChar w:fldCharType="end"/>
      </w:r>
      <w:ins w:id="121" w:author="Wang, Christina [2]" w:date="2023-05-24T19:37:00Z">
        <w:r w:rsidR="002C3251" w:rsidDel="002C3251">
          <w:rPr>
            <w:rFonts w:ascii="Times" w:hAnsi="Times" w:cs="Times New Roman"/>
          </w:rPr>
          <w:t xml:space="preserve"> </w:t>
        </w:r>
      </w:ins>
    </w:p>
    <w:p w14:paraId="7405BF03" w14:textId="04FE56CC" w:rsidR="001872DC" w:rsidRPr="008135A8" w:rsidRDefault="001872DC" w:rsidP="007648DE">
      <w:pPr>
        <w:spacing w:after="40" w:line="480" w:lineRule="auto"/>
        <w:rPr>
          <w:rFonts w:ascii="Times" w:hAnsi="Times" w:cs="Times New Roman"/>
        </w:rPr>
      </w:pPr>
      <w:r w:rsidRPr="008135A8">
        <w:rPr>
          <w:rFonts w:ascii="Times" w:hAnsi="Times" w:cs="Arial"/>
          <w:bCs/>
        </w:rPr>
        <w:t xml:space="preserve"> </w:t>
      </w:r>
      <w:commentRangeStart w:id="122"/>
      <w:commentRangeStart w:id="123"/>
      <w:proofErr w:type="gramStart"/>
      <w:r w:rsidRPr="008135A8">
        <w:rPr>
          <w:rFonts w:ascii="Times" w:hAnsi="Times" w:cs="Arial"/>
          <w:bCs/>
        </w:rPr>
        <w:t>c</w:t>
      </w:r>
      <w:proofErr w:type="gramEnd"/>
      <w:del w:id="124" w:author="Wang, Christina" w:date="2023-05-24T11:56:00Z">
        <w:r w:rsidRPr="008135A8" w:rsidDel="00090161">
          <w:rPr>
            <w:rFonts w:ascii="Times" w:hAnsi="Times" w:cs="Arial"/>
            <w:bCs/>
          </w:rPr>
          <w:delText>ancers</w:delText>
        </w:r>
        <w:commentRangeEnd w:id="122"/>
        <w:r w:rsidR="00AA2480" w:rsidDel="00090161">
          <w:rPr>
            <w:rStyle w:val="CommentReference"/>
          </w:rPr>
          <w:commentReference w:id="122"/>
        </w:r>
      </w:del>
      <w:commentRangeEnd w:id="123"/>
      <w:r w:rsidR="002733C1">
        <w:rPr>
          <w:rStyle w:val="CommentReference"/>
        </w:rPr>
        <w:commentReference w:id="123"/>
      </w:r>
      <w:r w:rsidRPr="008135A8">
        <w:rPr>
          <w:rFonts w:ascii="Times" w:hAnsi="Times" w:cs="Arial"/>
          <w:bCs/>
        </w:rPr>
        <w:t>.</w:t>
      </w:r>
      <w:r w:rsidRPr="008135A8">
        <w:rPr>
          <w:rFonts w:ascii="Times" w:eastAsia="Times New Roman" w:hAnsi="Times" w:cs="Arial"/>
          <w:color w:val="000000"/>
        </w:rPr>
        <w:t xml:space="preserve"> </w:t>
      </w:r>
    </w:p>
    <w:p w14:paraId="491294CC" w14:textId="79A96AF1" w:rsidR="00A15340" w:rsidRPr="008135A8" w:rsidRDefault="009B79D1" w:rsidP="004F12B4">
      <w:pPr>
        <w:spacing w:after="40" w:line="480" w:lineRule="auto"/>
        <w:ind w:firstLine="720"/>
        <w:rPr>
          <w:rFonts w:ascii="Times" w:hAnsi="Times" w:cs="Times New Roman"/>
        </w:rPr>
      </w:pPr>
      <w:r w:rsidRPr="008135A8">
        <w:rPr>
          <w:rFonts w:ascii="Times" w:hAnsi="Times" w:cs="Times New Roman"/>
        </w:rPr>
        <w:t>Our</w:t>
      </w:r>
      <w:r w:rsidR="00E9597E" w:rsidRPr="008135A8">
        <w:rPr>
          <w:rFonts w:ascii="Times" w:hAnsi="Times" w:cs="Times New Roman"/>
        </w:rPr>
        <w:t xml:space="preserve"> study is not without limitations.</w:t>
      </w:r>
      <w:r w:rsidR="006D7DF2" w:rsidRPr="008135A8">
        <w:rPr>
          <w:rFonts w:ascii="Times" w:hAnsi="Times" w:cs="Times New Roman"/>
        </w:rPr>
        <w:t xml:space="preserve"> </w:t>
      </w:r>
      <w:r w:rsidR="00E9597E" w:rsidRPr="008135A8">
        <w:rPr>
          <w:rFonts w:ascii="Times" w:hAnsi="Times" w:cs="Times New Roman"/>
        </w:rPr>
        <w:t xml:space="preserve">Data </w:t>
      </w:r>
      <w:r w:rsidR="00B42C66">
        <w:rPr>
          <w:rFonts w:ascii="Times" w:hAnsi="Times" w:cs="Times New Roman"/>
        </w:rPr>
        <w:t>are</w:t>
      </w:r>
      <w:r w:rsidR="00B42C66" w:rsidRPr="008135A8">
        <w:rPr>
          <w:rFonts w:ascii="Times" w:hAnsi="Times" w:cs="Times New Roman"/>
        </w:rPr>
        <w:t xml:space="preserve"> </w:t>
      </w:r>
      <w:r w:rsidR="00ED023D" w:rsidRPr="008135A8">
        <w:rPr>
          <w:rFonts w:ascii="Times" w:hAnsi="Times" w:cs="Times New Roman"/>
        </w:rPr>
        <w:t xml:space="preserve">missing </w:t>
      </w:r>
      <w:r w:rsidR="00E9597E" w:rsidRPr="008135A8">
        <w:rPr>
          <w:rFonts w:ascii="Times" w:hAnsi="Times" w:cs="Times New Roman"/>
        </w:rPr>
        <w:t>on certain patient</w:t>
      </w:r>
      <w:r w:rsidR="00E9203D" w:rsidRPr="008135A8">
        <w:rPr>
          <w:rFonts w:ascii="Times" w:hAnsi="Times" w:cs="Times New Roman"/>
        </w:rPr>
        <w:t xml:space="preserve"> (e.g., education</w:t>
      </w:r>
      <w:r w:rsidR="004E6672" w:rsidRPr="008135A8">
        <w:rPr>
          <w:rFonts w:ascii="Times" w:hAnsi="Times" w:cs="Times New Roman"/>
        </w:rPr>
        <w:t xml:space="preserve"> level</w:t>
      </w:r>
      <w:r w:rsidR="00E9203D" w:rsidRPr="008135A8">
        <w:rPr>
          <w:rFonts w:ascii="Times" w:hAnsi="Times" w:cs="Times New Roman"/>
        </w:rPr>
        <w:t xml:space="preserve">, </w:t>
      </w:r>
      <w:r w:rsidR="004E6672" w:rsidRPr="008135A8">
        <w:rPr>
          <w:rFonts w:ascii="Times" w:hAnsi="Times" w:cs="Times New Roman"/>
        </w:rPr>
        <w:t>income, marital status</w:t>
      </w:r>
      <w:r w:rsidR="00E9203D" w:rsidRPr="008135A8">
        <w:rPr>
          <w:rFonts w:ascii="Times" w:hAnsi="Times" w:cs="Times New Roman"/>
        </w:rPr>
        <w:t>)</w:t>
      </w:r>
      <w:r w:rsidR="00E9597E" w:rsidRPr="008135A8">
        <w:rPr>
          <w:rFonts w:ascii="Times" w:hAnsi="Times" w:cs="Times New Roman"/>
        </w:rPr>
        <w:t xml:space="preserve"> and provider </w:t>
      </w:r>
      <w:r w:rsidR="007E3BA8" w:rsidRPr="008135A8">
        <w:rPr>
          <w:rFonts w:ascii="Times" w:hAnsi="Times" w:cs="Times New Roman"/>
        </w:rPr>
        <w:t xml:space="preserve">(e.g., years in clinical practice) </w:t>
      </w:r>
      <w:r w:rsidR="00EC7EF1" w:rsidRPr="008135A8">
        <w:rPr>
          <w:rFonts w:ascii="Times" w:hAnsi="Times" w:cs="Times New Roman"/>
        </w:rPr>
        <w:t>factors</w:t>
      </w:r>
      <w:r w:rsidR="00E9597E" w:rsidRPr="008135A8">
        <w:rPr>
          <w:rFonts w:ascii="Times" w:hAnsi="Times" w:cs="Times New Roman"/>
        </w:rPr>
        <w:t>, which may influence the rendering of health services</w:t>
      </w:r>
      <w:r w:rsidR="006D7DF2" w:rsidRPr="008135A8">
        <w:rPr>
          <w:rFonts w:ascii="Times" w:hAnsi="Times" w:cs="Times New Roman"/>
        </w:rPr>
        <w:t xml:space="preserve">. </w:t>
      </w:r>
      <w:r w:rsidR="00C465D2">
        <w:rPr>
          <w:rFonts w:ascii="Times" w:hAnsi="Times" w:cs="Times New Roman"/>
        </w:rPr>
        <w:t>However</w:t>
      </w:r>
      <w:r w:rsidR="00385161" w:rsidRPr="008135A8">
        <w:rPr>
          <w:rFonts w:ascii="Times" w:hAnsi="Times" w:cs="Times New Roman"/>
        </w:rPr>
        <w:t xml:space="preserve">, the </w:t>
      </w:r>
      <w:r w:rsidR="00E647A3" w:rsidRPr="008135A8">
        <w:rPr>
          <w:rFonts w:ascii="Times" w:hAnsi="Times" w:cs="Times New Roman"/>
        </w:rPr>
        <w:t xml:space="preserve">strengths of our study </w:t>
      </w:r>
      <w:r w:rsidR="000B60E4">
        <w:rPr>
          <w:rFonts w:ascii="Times" w:hAnsi="Times" w:cs="Times New Roman"/>
        </w:rPr>
        <w:t xml:space="preserve">is </w:t>
      </w:r>
      <w:r w:rsidR="00E647A3" w:rsidRPr="008135A8">
        <w:rPr>
          <w:rFonts w:ascii="Times" w:hAnsi="Times" w:cs="Times New Roman"/>
        </w:rPr>
        <w:t xml:space="preserve">in the use of a </w:t>
      </w:r>
      <w:r w:rsidR="0023495B" w:rsidRPr="008135A8">
        <w:rPr>
          <w:rFonts w:ascii="Times" w:hAnsi="Times" w:cs="Times New Roman"/>
        </w:rPr>
        <w:t xml:space="preserve">robust and </w:t>
      </w:r>
      <w:r w:rsidR="00E647A3" w:rsidRPr="008135A8">
        <w:rPr>
          <w:rFonts w:ascii="Times" w:hAnsi="Times" w:cs="Times New Roman"/>
        </w:rPr>
        <w:t xml:space="preserve">nationally representative </w:t>
      </w:r>
      <w:r w:rsidR="00ED5CF1" w:rsidRPr="008135A8">
        <w:rPr>
          <w:rFonts w:ascii="Times" w:hAnsi="Times" w:cs="Times New Roman"/>
        </w:rPr>
        <w:t xml:space="preserve">survey </w:t>
      </w:r>
      <w:r w:rsidR="00E647A3" w:rsidRPr="008135A8">
        <w:rPr>
          <w:rFonts w:ascii="Times" w:hAnsi="Times" w:cs="Times New Roman"/>
        </w:rPr>
        <w:t xml:space="preserve">to </w:t>
      </w:r>
      <w:r w:rsidR="006B4E71" w:rsidRPr="008135A8">
        <w:rPr>
          <w:rFonts w:ascii="Times" w:hAnsi="Times" w:cs="Times New Roman"/>
        </w:rPr>
        <w:t xml:space="preserve">provide a </w:t>
      </w:r>
      <w:r w:rsidR="007F326B" w:rsidRPr="008135A8">
        <w:rPr>
          <w:rFonts w:ascii="Times" w:hAnsi="Times" w:cs="Times New Roman"/>
        </w:rPr>
        <w:t>contemporary</w:t>
      </w:r>
      <w:r w:rsidR="006B4E71" w:rsidRPr="008135A8">
        <w:rPr>
          <w:rFonts w:ascii="Times" w:hAnsi="Times" w:cs="Times New Roman"/>
        </w:rPr>
        <w:t xml:space="preserve"> analysis of </w:t>
      </w:r>
      <w:r w:rsidR="00080023" w:rsidRPr="008135A8">
        <w:rPr>
          <w:rFonts w:ascii="Times" w:hAnsi="Times" w:cs="Times New Roman"/>
        </w:rPr>
        <w:t>health services</w:t>
      </w:r>
      <w:r w:rsidR="00A77544" w:rsidRPr="008135A8">
        <w:rPr>
          <w:rFonts w:ascii="Times" w:hAnsi="Times" w:cs="Times New Roman"/>
        </w:rPr>
        <w:t xml:space="preserve"> utilization</w:t>
      </w:r>
      <w:r w:rsidR="00080023" w:rsidRPr="008135A8">
        <w:rPr>
          <w:rFonts w:ascii="Times" w:hAnsi="Times" w:cs="Times New Roman"/>
        </w:rPr>
        <w:t xml:space="preserve"> </w:t>
      </w:r>
      <w:r w:rsidR="006B4E71" w:rsidRPr="008135A8">
        <w:rPr>
          <w:rFonts w:ascii="Times" w:hAnsi="Times" w:cs="Times New Roman"/>
        </w:rPr>
        <w:t>in cancer and non-cancer populations</w:t>
      </w:r>
      <w:r w:rsidR="00707E66">
        <w:rPr>
          <w:rFonts w:ascii="Times" w:hAnsi="Times" w:cs="Times New Roman"/>
        </w:rPr>
        <w:t>. These</w:t>
      </w:r>
      <w:r w:rsidR="00021EAD" w:rsidRPr="008135A8">
        <w:rPr>
          <w:rFonts w:ascii="Times" w:hAnsi="Times" w:cs="Times New Roman"/>
        </w:rPr>
        <w:t xml:space="preserve"> </w:t>
      </w:r>
      <w:r w:rsidR="00734823" w:rsidRPr="008135A8">
        <w:rPr>
          <w:rFonts w:ascii="Times" w:hAnsi="Times" w:cs="Times New Roman"/>
        </w:rPr>
        <w:t>insights</w:t>
      </w:r>
      <w:r w:rsidR="00A1695E" w:rsidRPr="008135A8">
        <w:rPr>
          <w:rFonts w:ascii="Times" w:hAnsi="Times" w:cs="Times New Roman"/>
        </w:rPr>
        <w:t xml:space="preserve"> </w:t>
      </w:r>
      <w:r w:rsidR="00BF79F7">
        <w:rPr>
          <w:rFonts w:ascii="Times" w:hAnsi="Times" w:cs="Times New Roman"/>
        </w:rPr>
        <w:t>should</w:t>
      </w:r>
      <w:r w:rsidR="00734823" w:rsidRPr="008135A8">
        <w:rPr>
          <w:rFonts w:ascii="Times" w:hAnsi="Times" w:cs="Times New Roman"/>
        </w:rPr>
        <w:t xml:space="preserve"> </w:t>
      </w:r>
      <w:r w:rsidR="00A77544" w:rsidRPr="008135A8">
        <w:rPr>
          <w:rFonts w:ascii="Times" w:hAnsi="Times" w:cs="Times New Roman"/>
        </w:rPr>
        <w:t xml:space="preserve">inform </w:t>
      </w:r>
      <w:r w:rsidR="00717539" w:rsidRPr="008135A8">
        <w:rPr>
          <w:rFonts w:ascii="Times" w:hAnsi="Times" w:cs="Times New Roman"/>
        </w:rPr>
        <w:t>future</w:t>
      </w:r>
      <w:r w:rsidR="007E27E9" w:rsidRPr="008135A8">
        <w:rPr>
          <w:rFonts w:ascii="Times" w:hAnsi="Times" w:cs="Times New Roman"/>
        </w:rPr>
        <w:t xml:space="preserve"> </w:t>
      </w:r>
      <w:r w:rsidR="001B3AF8" w:rsidRPr="008135A8">
        <w:rPr>
          <w:rFonts w:ascii="Times" w:hAnsi="Times" w:cs="Times New Roman"/>
        </w:rPr>
        <w:t>cancer survivorship care</w:t>
      </w:r>
      <w:r w:rsidR="007E27E9" w:rsidRPr="008135A8">
        <w:rPr>
          <w:rFonts w:ascii="Times" w:hAnsi="Times" w:cs="Times New Roman"/>
        </w:rPr>
        <w:t xml:space="preserve"> practices. </w:t>
      </w:r>
    </w:p>
    <w:p w14:paraId="258E61AE" w14:textId="77777777" w:rsidR="00EF1FCB" w:rsidRPr="008135A8" w:rsidRDefault="00EF1FCB" w:rsidP="00EF1FCB">
      <w:pPr>
        <w:spacing w:after="40" w:line="480" w:lineRule="auto"/>
        <w:rPr>
          <w:rFonts w:ascii="Times" w:hAnsi="Times" w:cs="Times New Roman"/>
        </w:rPr>
      </w:pPr>
    </w:p>
    <w:p w14:paraId="768060C9" w14:textId="32E68F2F" w:rsidR="00EF1FCB" w:rsidRPr="008135A8" w:rsidRDefault="00EF1FCB" w:rsidP="00EF1FCB">
      <w:pPr>
        <w:spacing w:after="40" w:line="480" w:lineRule="auto"/>
        <w:rPr>
          <w:rFonts w:ascii="Times" w:hAnsi="Times" w:cs="Times New Roman"/>
          <w:b/>
          <w:bCs/>
        </w:rPr>
      </w:pPr>
      <w:r w:rsidRPr="008135A8">
        <w:rPr>
          <w:rFonts w:ascii="Times" w:hAnsi="Times" w:cs="Times New Roman"/>
          <w:b/>
          <w:bCs/>
        </w:rPr>
        <w:t>ACKNOWLEDGEMENTS</w:t>
      </w:r>
    </w:p>
    <w:p w14:paraId="2BEB3462" w14:textId="57F003B4" w:rsidR="00EF1FCB" w:rsidRPr="008135A8" w:rsidRDefault="008135A8" w:rsidP="00EF1FCB">
      <w:pPr>
        <w:spacing w:after="40" w:line="480" w:lineRule="auto"/>
        <w:rPr>
          <w:rFonts w:ascii="Times" w:hAnsi="Times" w:cs="Times New Roman"/>
        </w:rPr>
      </w:pPr>
      <w:commentRangeStart w:id="125"/>
      <w:commentRangeStart w:id="126"/>
      <w:r w:rsidRPr="008135A8">
        <w:rPr>
          <w:rFonts w:ascii="Times" w:hAnsi="Times" w:cs="Times New Roman"/>
        </w:rPr>
        <w:t>Funding</w:t>
      </w:r>
      <w:commentRangeEnd w:id="125"/>
      <w:r w:rsidR="009B3018">
        <w:rPr>
          <w:rStyle w:val="CommentReference"/>
        </w:rPr>
        <w:commentReference w:id="125"/>
      </w:r>
      <w:commentRangeEnd w:id="126"/>
      <w:r w:rsidR="00AE054A">
        <w:rPr>
          <w:rStyle w:val="CommentReference"/>
        </w:rPr>
        <w:commentReference w:id="126"/>
      </w:r>
      <w:r w:rsidRPr="008135A8">
        <w:rPr>
          <w:rFonts w:ascii="Times" w:hAnsi="Times" w:cs="Times New Roman"/>
        </w:rPr>
        <w:t xml:space="preserve">: </w:t>
      </w:r>
    </w:p>
    <w:p w14:paraId="6EEC6CC4" w14:textId="7DAEBB84" w:rsidR="008135A8" w:rsidRDefault="008135A8" w:rsidP="00EF1FCB">
      <w:pPr>
        <w:spacing w:after="40" w:line="480" w:lineRule="auto"/>
        <w:rPr>
          <w:rFonts w:ascii="Times" w:hAnsi="Times" w:cs="Arial"/>
          <w:color w:val="000000"/>
        </w:rPr>
      </w:pPr>
      <w:r w:rsidRPr="008135A8">
        <w:rPr>
          <w:rFonts w:ascii="Times" w:hAnsi="Times" w:cs="Arial"/>
        </w:rPr>
        <w:t>No direct funding was received for this study, nor for writing support.</w:t>
      </w:r>
      <w:r w:rsidRPr="008135A8">
        <w:rPr>
          <w:rFonts w:ascii="Times" w:hAnsi="Times" w:cs="Arial"/>
          <w:color w:val="000000"/>
        </w:rPr>
        <w:t xml:space="preserve"> The authors declare the following grant support: CPW receives research salary support from the National Cancer Institute of the National Institutes of Health under Award Number T32CA225617.</w:t>
      </w:r>
      <w:r w:rsidR="00C95A0C">
        <w:rPr>
          <w:rFonts w:ascii="Times" w:hAnsi="Times" w:cs="Arial"/>
          <w:color w:val="000000"/>
        </w:rPr>
        <w:t xml:space="preserve"> SV receives support from the National Cancer Institute of the National Institutes of Health under Award Number K01CA255411. </w:t>
      </w:r>
      <w:r w:rsidR="00C95A0C" w:rsidRPr="00C95A0C">
        <w:rPr>
          <w:rFonts w:ascii="Times" w:hAnsi="Times" w:cs="Arial"/>
          <w:color w:val="000000"/>
        </w:rPr>
        <w:t>The content is solely the responsibility of the authors and does not necessarily represent the official views of the National Institutes of Health.</w:t>
      </w:r>
      <w:r w:rsidR="00C95A0C">
        <w:rPr>
          <w:rFonts w:ascii="Times" w:hAnsi="Times" w:cs="Arial"/>
          <w:color w:val="000000"/>
        </w:rPr>
        <w:t xml:space="preserve"> </w:t>
      </w:r>
    </w:p>
    <w:p w14:paraId="786F64F4" w14:textId="75169C62" w:rsidR="008135A8" w:rsidRPr="008135A8" w:rsidRDefault="008135A8" w:rsidP="00EF1FCB">
      <w:pPr>
        <w:spacing w:after="40" w:line="480" w:lineRule="auto"/>
        <w:rPr>
          <w:rFonts w:ascii="Times" w:hAnsi="Times" w:cs="Arial"/>
          <w:color w:val="000000"/>
        </w:rPr>
      </w:pPr>
      <w:r>
        <w:rPr>
          <w:rFonts w:ascii="Times" w:hAnsi="Times" w:cs="Arial"/>
          <w:color w:val="000000"/>
        </w:rPr>
        <w:t>Conflicts of interest:</w:t>
      </w:r>
      <w:r w:rsidR="00AC69F4">
        <w:rPr>
          <w:rFonts w:ascii="Times" w:hAnsi="Times" w:cs="Arial"/>
          <w:color w:val="000000"/>
        </w:rPr>
        <w:t xml:space="preserve"> </w:t>
      </w:r>
      <w:r w:rsidR="004D782A">
        <w:rPr>
          <w:rFonts w:ascii="Times" w:hAnsi="Times" w:cs="Arial"/>
          <w:color w:val="000000"/>
        </w:rPr>
        <w:t xml:space="preserve">The authors have no conflicts of interest to report. </w:t>
      </w:r>
    </w:p>
    <w:p w14:paraId="6A7F1E55" w14:textId="0E3AD4F8" w:rsidR="00352C00" w:rsidRPr="00352C00" w:rsidRDefault="008135A8" w:rsidP="00352C00">
      <w:pPr>
        <w:spacing w:line="480" w:lineRule="auto"/>
        <w:rPr>
          <w:rFonts w:ascii="Times" w:hAnsi="Times" w:cs="Times New Roman"/>
        </w:rPr>
      </w:pPr>
      <w:r>
        <w:rPr>
          <w:rFonts w:ascii="Times" w:hAnsi="Times" w:cs="Times New Roman"/>
        </w:rPr>
        <w:t xml:space="preserve">Data </w:t>
      </w:r>
      <w:r w:rsidRPr="00352C00">
        <w:rPr>
          <w:rFonts w:ascii="Times" w:hAnsi="Times" w:cs="Times New Roman"/>
        </w:rPr>
        <w:t xml:space="preserve">availability: The datasets during and/or analyzed during the current study </w:t>
      </w:r>
      <w:r w:rsidR="00D14F2C">
        <w:rPr>
          <w:rFonts w:ascii="Times" w:hAnsi="Times" w:cs="Times New Roman"/>
        </w:rPr>
        <w:t xml:space="preserve">are </w:t>
      </w:r>
      <w:r w:rsidRPr="00352C00">
        <w:rPr>
          <w:rFonts w:ascii="Times" w:hAnsi="Times" w:cs="Times New Roman"/>
        </w:rPr>
        <w:t>available from the corresponding author on reasonable request.</w:t>
      </w:r>
    </w:p>
    <w:p w14:paraId="6AC54F1B" w14:textId="77777777" w:rsidR="00352C00" w:rsidRDefault="00352C00" w:rsidP="00352C00">
      <w:pPr>
        <w:spacing w:line="480" w:lineRule="auto"/>
        <w:rPr>
          <w:rFonts w:ascii="Arial" w:eastAsia="Times New Roman" w:hAnsi="Arial" w:cs="Arial"/>
        </w:rPr>
      </w:pPr>
      <w:r w:rsidRPr="00352C00">
        <w:rPr>
          <w:rFonts w:ascii="Times" w:hAnsi="Times" w:cs="Times New Roman"/>
        </w:rPr>
        <w:t xml:space="preserve">Study exemption: </w:t>
      </w:r>
      <w:r w:rsidRPr="00352C00">
        <w:rPr>
          <w:rFonts w:ascii="Times" w:eastAsia="Times New Roman" w:hAnsi="Times" w:cs="Arial"/>
        </w:rPr>
        <w:t>As these databases are de-identified and publicly available, the study was exempt from review by the Mount Sinai Institutional Review Board.</w:t>
      </w:r>
      <w:r>
        <w:rPr>
          <w:rFonts w:ascii="Arial" w:eastAsia="Times New Roman" w:hAnsi="Arial" w:cs="Arial"/>
        </w:rPr>
        <w:br w:type="page"/>
      </w:r>
    </w:p>
    <w:p w14:paraId="77F6873C" w14:textId="728B72F0" w:rsidR="006B668D" w:rsidRPr="00352C00" w:rsidRDefault="006B668D" w:rsidP="00352C00">
      <w:pPr>
        <w:spacing w:line="360" w:lineRule="auto"/>
        <w:rPr>
          <w:rFonts w:ascii="Arial" w:eastAsia="Times New Roman" w:hAnsi="Arial" w:cs="Arial"/>
        </w:rPr>
      </w:pPr>
      <w:r w:rsidRPr="008135A8">
        <w:rPr>
          <w:rFonts w:ascii="Times" w:hAnsi="Times" w:cs="Times New Roman"/>
          <w:b/>
          <w:bCs/>
        </w:rPr>
        <w:lastRenderedPageBreak/>
        <w:t>REFERENCES</w:t>
      </w:r>
    </w:p>
    <w:p w14:paraId="086A1210" w14:textId="22D7D670" w:rsidR="002C3251" w:rsidRPr="002C3251" w:rsidRDefault="00A15340" w:rsidP="002C3251">
      <w:pPr>
        <w:pStyle w:val="EndNoteBibliography"/>
        <w:rPr>
          <w:noProof/>
        </w:rPr>
      </w:pPr>
      <w:r w:rsidRPr="008135A8">
        <w:rPr>
          <w:rFonts w:ascii="Times" w:hAnsi="Times" w:cs="Times New Roman"/>
        </w:rPr>
        <w:fldChar w:fldCharType="begin"/>
      </w:r>
      <w:r w:rsidRPr="008135A8">
        <w:rPr>
          <w:rFonts w:ascii="Times" w:hAnsi="Times" w:cs="Times New Roman"/>
        </w:rPr>
        <w:instrText xml:space="preserve"> ADDIN EN.REFLIST </w:instrText>
      </w:r>
      <w:r w:rsidRPr="008135A8">
        <w:rPr>
          <w:rFonts w:ascii="Times" w:hAnsi="Times" w:cs="Times New Roman"/>
        </w:rPr>
        <w:fldChar w:fldCharType="separate"/>
      </w:r>
      <w:r w:rsidR="002C3251" w:rsidRPr="002C3251">
        <w:rPr>
          <w:noProof/>
        </w:rPr>
        <w:t>1.</w:t>
      </w:r>
      <w:r w:rsidR="002C3251" w:rsidRPr="002C3251">
        <w:rPr>
          <w:noProof/>
        </w:rPr>
        <w:tab/>
        <w:t xml:space="preserve">National Cancer Institute Division of Cancer Control &amp; Population Sciences. Statistics and Graphs. National Institutes of Health. Accessed March 21, 2023, </w:t>
      </w:r>
      <w:hyperlink r:id="rId9" w:anchor=":~:text=As%20of%20January%202022%2C%20it,approximately%205.4%25%20of%20the%20population.&amp;text=The%20number%20of%20cancer%20survivors%20is%20projected%20to%20increase%20by,to%2022.5%20million%2C%20by%202032" w:history="1">
        <w:r w:rsidR="002C3251" w:rsidRPr="002C3251">
          <w:rPr>
            <w:rStyle w:val="Hyperlink"/>
            <w:noProof/>
          </w:rPr>
          <w:t>https://cancercontrol.cancer.gov/ocs/statistics#:~:text=As%20of%20January%202022%2C%20it,approximately%205.4%25%20of%20the%20population.&amp;text=The%20number%20of%20cancer%20survivors%20is%20projected%20to%20increase%20by,to%2022.5%20million%2C%20by%202032</w:t>
        </w:r>
      </w:hyperlink>
      <w:r w:rsidR="002C3251" w:rsidRPr="002C3251">
        <w:rPr>
          <w:noProof/>
        </w:rPr>
        <w:t>.</w:t>
      </w:r>
    </w:p>
    <w:p w14:paraId="7E981988" w14:textId="77777777" w:rsidR="002C3251" w:rsidRPr="002C3251" w:rsidRDefault="002C3251" w:rsidP="002C3251">
      <w:pPr>
        <w:pStyle w:val="EndNoteBibliography"/>
        <w:rPr>
          <w:noProof/>
        </w:rPr>
      </w:pPr>
      <w:r w:rsidRPr="002C3251">
        <w:rPr>
          <w:noProof/>
        </w:rPr>
        <w:t>2.</w:t>
      </w:r>
      <w:r w:rsidRPr="002C3251">
        <w:rPr>
          <w:noProof/>
        </w:rPr>
        <w:tab/>
        <w:t xml:space="preserve">Naughton MJ, Weaver KE. Physical and mental health among cancer survivors: considerations for long-term care and quality of life. </w:t>
      </w:r>
      <w:r w:rsidRPr="002C3251">
        <w:rPr>
          <w:i/>
          <w:noProof/>
        </w:rPr>
        <w:t>N C Med J</w:t>
      </w:r>
      <w:r w:rsidRPr="002C3251">
        <w:rPr>
          <w:noProof/>
        </w:rPr>
        <w:t>. Jul-Aug 2014;75(4):283-6. doi:10.18043/ncm.75.4.283</w:t>
      </w:r>
    </w:p>
    <w:p w14:paraId="44A8101D" w14:textId="77777777" w:rsidR="002C3251" w:rsidRPr="002C3251" w:rsidRDefault="002C3251" w:rsidP="002C3251">
      <w:pPr>
        <w:pStyle w:val="EndNoteBibliography"/>
        <w:rPr>
          <w:noProof/>
        </w:rPr>
      </w:pPr>
      <w:r w:rsidRPr="002C3251">
        <w:rPr>
          <w:noProof/>
        </w:rPr>
        <w:t>3.</w:t>
      </w:r>
      <w:r w:rsidRPr="002C3251">
        <w:rPr>
          <w:noProof/>
        </w:rPr>
        <w:tab/>
        <w:t xml:space="preserve">Nekhlyudov L. Integrating primary care in cancer survivorship programs: models of care for a growing patient population. </w:t>
      </w:r>
      <w:r w:rsidRPr="002C3251">
        <w:rPr>
          <w:i/>
          <w:noProof/>
        </w:rPr>
        <w:t>Oncologist</w:t>
      </w:r>
      <w:r w:rsidRPr="002C3251">
        <w:rPr>
          <w:noProof/>
        </w:rPr>
        <w:t>. Jun 2014;19(6):579-82. doi:10.1634/theoncologist.2013-0384</w:t>
      </w:r>
    </w:p>
    <w:p w14:paraId="00159709" w14:textId="77777777" w:rsidR="002C3251" w:rsidRPr="002C3251" w:rsidRDefault="002C3251" w:rsidP="002C3251">
      <w:pPr>
        <w:pStyle w:val="EndNoteBibliography"/>
        <w:rPr>
          <w:noProof/>
        </w:rPr>
      </w:pPr>
      <w:r w:rsidRPr="002C3251">
        <w:rPr>
          <w:noProof/>
        </w:rPr>
        <w:t>4.</w:t>
      </w:r>
      <w:r w:rsidRPr="002C3251">
        <w:rPr>
          <w:noProof/>
        </w:rPr>
        <w:tab/>
        <w:t xml:space="preserve">Jacobsen PB. New Challenges in Psycho-Oncology Research II: A health care delivery, dissemination, and implementation research model to promote psychosocial care in routine cancer care. </w:t>
      </w:r>
      <w:r w:rsidRPr="002C3251">
        <w:rPr>
          <w:i/>
          <w:noProof/>
        </w:rPr>
        <w:t>Psychooncology</w:t>
      </w:r>
      <w:r w:rsidRPr="002C3251">
        <w:rPr>
          <w:noProof/>
        </w:rPr>
        <w:t>. Apr 2017;26(4):419-423. doi:10.1002/pon.4428</w:t>
      </w:r>
    </w:p>
    <w:p w14:paraId="3171656E" w14:textId="2CB4DF21" w:rsidR="002C3251" w:rsidRPr="002C3251" w:rsidRDefault="002C3251" w:rsidP="002C3251">
      <w:pPr>
        <w:pStyle w:val="EndNoteBibliography"/>
        <w:rPr>
          <w:noProof/>
        </w:rPr>
      </w:pPr>
      <w:r w:rsidRPr="002C3251">
        <w:rPr>
          <w:noProof/>
        </w:rPr>
        <w:t>5.</w:t>
      </w:r>
      <w:r w:rsidRPr="002C3251">
        <w:rPr>
          <w:noProof/>
        </w:rPr>
        <w:tab/>
        <w:t xml:space="preserve">U.S. Preventive Services Task Force A &amp; B Recommendations. Accessed 13 February 2023, </w:t>
      </w:r>
      <w:hyperlink r:id="rId10" w:history="1">
        <w:r w:rsidRPr="002C3251">
          <w:rPr>
            <w:rStyle w:val="Hyperlink"/>
            <w:noProof/>
          </w:rPr>
          <w:t>https://www.uspreventiveservicestaskforce.org/uspstf/recommendation-topics/uspstf-a-and-b-recommendations</w:t>
        </w:r>
      </w:hyperlink>
      <w:r w:rsidRPr="002C3251">
        <w:rPr>
          <w:noProof/>
        </w:rPr>
        <w:t xml:space="preserve">. </w:t>
      </w:r>
    </w:p>
    <w:p w14:paraId="3C30DC4F" w14:textId="77777777" w:rsidR="002C3251" w:rsidRPr="002C3251" w:rsidRDefault="002C3251" w:rsidP="002C3251">
      <w:pPr>
        <w:pStyle w:val="EndNoteBibliography"/>
        <w:rPr>
          <w:noProof/>
        </w:rPr>
      </w:pPr>
      <w:r w:rsidRPr="002C3251">
        <w:rPr>
          <w:noProof/>
        </w:rPr>
        <w:t>6.</w:t>
      </w:r>
      <w:r w:rsidRPr="002C3251">
        <w:rPr>
          <w:noProof/>
        </w:rPr>
        <w:tab/>
        <w:t xml:space="preserve">Bellizzi KM, Ligus K, Fritzson E, Salafia C, Sanft T, Park CL. Disruption in Cancer Care During Early Survivorship due to the COVID-19 Pandemic and Patient Satisfaction with Telemedicine. </w:t>
      </w:r>
      <w:r w:rsidRPr="002C3251">
        <w:rPr>
          <w:i/>
          <w:noProof/>
        </w:rPr>
        <w:t>Support Care Cancer</w:t>
      </w:r>
      <w:r w:rsidRPr="002C3251">
        <w:rPr>
          <w:noProof/>
        </w:rPr>
        <w:t>. Apr 21 2023;31(5):291. doi:10.1007/s00520-023-07767-7</w:t>
      </w:r>
    </w:p>
    <w:p w14:paraId="6AECE796" w14:textId="77777777" w:rsidR="002C3251" w:rsidRPr="002C3251" w:rsidRDefault="002C3251" w:rsidP="002C3251">
      <w:pPr>
        <w:pStyle w:val="EndNoteBibliography"/>
        <w:rPr>
          <w:noProof/>
        </w:rPr>
      </w:pPr>
      <w:r w:rsidRPr="002C3251">
        <w:rPr>
          <w:noProof/>
        </w:rPr>
        <w:t>7.</w:t>
      </w:r>
      <w:r w:rsidRPr="002C3251">
        <w:rPr>
          <w:noProof/>
        </w:rPr>
        <w:tab/>
        <w:t xml:space="preserve">Kline RM, Temple LKF, Nekhlyudov L. Implementing Quality Colon Cancer Survivorship Care: A Practical Proposal for a Path Forward. </w:t>
      </w:r>
      <w:r w:rsidRPr="002C3251">
        <w:rPr>
          <w:i/>
          <w:noProof/>
        </w:rPr>
        <w:t>JCO Oncol Pract</w:t>
      </w:r>
      <w:r w:rsidRPr="002C3251">
        <w:rPr>
          <w:noProof/>
        </w:rPr>
        <w:t>. Feb 2021;17(2):77-84. doi:10.1200/op.20.00290</w:t>
      </w:r>
    </w:p>
    <w:p w14:paraId="224A7330" w14:textId="12AF5217" w:rsidR="00824A31" w:rsidRPr="008135A8" w:rsidRDefault="00A15340" w:rsidP="00492C24">
      <w:pPr>
        <w:spacing w:after="40"/>
        <w:rPr>
          <w:rFonts w:ascii="Times" w:hAnsi="Times" w:cs="Times New Roman"/>
        </w:rPr>
      </w:pPr>
      <w:r w:rsidRPr="008135A8">
        <w:rPr>
          <w:rFonts w:ascii="Times" w:hAnsi="Times" w:cs="Times New Roman"/>
        </w:rPr>
        <w:fldChar w:fldCharType="end"/>
      </w:r>
      <w:r w:rsidR="00824A31" w:rsidRPr="008135A8">
        <w:rPr>
          <w:rFonts w:ascii="Times" w:hAnsi="Times" w:cs="Times New Roman"/>
        </w:rPr>
        <w:br w:type="page"/>
      </w:r>
    </w:p>
    <w:p w14:paraId="30237F2F" w14:textId="350054BF" w:rsidR="00AE44AB" w:rsidRDefault="008135A8" w:rsidP="00492C24">
      <w:pPr>
        <w:spacing w:after="40"/>
        <w:rPr>
          <w:rFonts w:ascii="Times" w:hAnsi="Times" w:cs="Times New Roman"/>
        </w:rPr>
      </w:pPr>
      <w:r w:rsidRPr="008135A8">
        <w:rPr>
          <w:rFonts w:ascii="Times" w:hAnsi="Times" w:cs="Times New Roman"/>
          <w:b/>
          <w:bCs/>
        </w:rPr>
        <w:lastRenderedPageBreak/>
        <w:t>Figure 1</w:t>
      </w:r>
      <w:r w:rsidRPr="008135A8">
        <w:rPr>
          <w:rFonts w:ascii="Times" w:hAnsi="Times" w:cs="Times New Roman"/>
        </w:rPr>
        <w:t>. Forrest plot of adjusted odds ratios</w:t>
      </w:r>
      <w:ins w:id="127" w:author="Wang, Christina" w:date="2023-05-24T10:59:00Z">
        <w:r w:rsidR="00BF79F7">
          <w:rPr>
            <w:rFonts w:ascii="Times" w:hAnsi="Times" w:cs="Times New Roman"/>
          </w:rPr>
          <w:t>*</w:t>
        </w:r>
      </w:ins>
      <w:r w:rsidRPr="008135A8">
        <w:rPr>
          <w:rFonts w:ascii="Times" w:hAnsi="Times" w:cs="Times New Roman"/>
        </w:rPr>
        <w:t xml:space="preserve"> for the provision of ambulatory care services </w:t>
      </w:r>
      <w:r w:rsidR="000E3B16">
        <w:rPr>
          <w:rFonts w:ascii="Times" w:hAnsi="Times" w:cs="Times New Roman"/>
        </w:rPr>
        <w:t>in</w:t>
      </w:r>
      <w:r w:rsidR="008F5D36">
        <w:rPr>
          <w:rFonts w:ascii="Times" w:hAnsi="Times" w:cs="Times New Roman"/>
        </w:rPr>
        <w:t xml:space="preserve"> </w:t>
      </w:r>
      <w:r w:rsidRPr="008135A8">
        <w:rPr>
          <w:rFonts w:ascii="Times" w:hAnsi="Times" w:cs="Times New Roman"/>
        </w:rPr>
        <w:t xml:space="preserve">cancer </w:t>
      </w:r>
      <w:commentRangeStart w:id="128"/>
      <w:r w:rsidRPr="008135A8">
        <w:rPr>
          <w:rFonts w:ascii="Times" w:hAnsi="Times" w:cs="Times New Roman"/>
        </w:rPr>
        <w:t>and</w:t>
      </w:r>
      <w:commentRangeEnd w:id="128"/>
      <w:r w:rsidR="00112037">
        <w:rPr>
          <w:rStyle w:val="CommentReference"/>
        </w:rPr>
        <w:commentReference w:id="128"/>
      </w:r>
      <w:r w:rsidRPr="008135A8">
        <w:rPr>
          <w:rFonts w:ascii="Times" w:hAnsi="Times" w:cs="Times New Roman"/>
        </w:rPr>
        <w:t xml:space="preserve"> non-cancer patients. </w:t>
      </w:r>
    </w:p>
    <w:p w14:paraId="0BB37A7A" w14:textId="10686C21" w:rsidR="00AE44AB" w:rsidRDefault="00AE44AB" w:rsidP="00492C24">
      <w:pPr>
        <w:spacing w:after="40"/>
        <w:rPr>
          <w:rFonts w:ascii="Times" w:hAnsi="Times" w:cs="Times New Roman"/>
        </w:rPr>
      </w:pPr>
      <w:r w:rsidRPr="00CC73BF">
        <w:rPr>
          <w:rFonts w:ascii="Times" w:hAnsi="Times" w:cs="Times New Roman"/>
          <w:noProof/>
        </w:rPr>
        <w:drawing>
          <wp:inline distT="0" distB="0" distL="0" distR="0" wp14:anchorId="1108F39A" wp14:editId="71B6D925">
            <wp:extent cx="5943600" cy="3962400"/>
            <wp:effectExtent l="0" t="0" r="0" b="0"/>
            <wp:docPr id="2" name="Picture 2" descr="C:\Users\agarwp02\Downloads\Forest_plot_CA_2023_04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rwp02\Downloads\Forest_plot_CA_2023_04_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ABFEE8F" w14:textId="32F47253" w:rsidR="00AE44AB" w:rsidRDefault="00AE44AB" w:rsidP="00492C24">
      <w:pPr>
        <w:spacing w:after="40"/>
        <w:rPr>
          <w:rFonts w:ascii="Times" w:hAnsi="Times" w:cs="Times New Roman"/>
        </w:rPr>
      </w:pPr>
    </w:p>
    <w:p w14:paraId="66D2BB08" w14:textId="7FEDAD2F" w:rsidR="00AE44AB" w:rsidRDefault="00BF79F7" w:rsidP="00492C24">
      <w:pPr>
        <w:spacing w:after="40"/>
        <w:rPr>
          <w:rFonts w:ascii="Times" w:hAnsi="Times" w:cs="Times New Roman"/>
        </w:rPr>
      </w:pPr>
      <w:ins w:id="129" w:author="Wang, Christina" w:date="2023-05-24T10:59:00Z">
        <w:r>
          <w:rPr>
            <w:rFonts w:ascii="Times" w:hAnsi="Times" w:cs="Times New Roman"/>
          </w:rPr>
          <w:t xml:space="preserve">*Adjusted for: </w:t>
        </w:r>
      </w:ins>
      <w:ins w:id="130" w:author="Wang, Christina" w:date="2023-05-24T11:00:00Z">
        <w:r w:rsidRPr="008135A8">
          <w:rPr>
            <w:rFonts w:ascii="Times" w:eastAsia="Times New Roman" w:hAnsi="Times" w:cs="Arial"/>
            <w:color w:val="000000"/>
          </w:rPr>
          <w:t>age, race/ethnicity, sex, and insurance status</w:t>
        </w:r>
      </w:ins>
    </w:p>
    <w:p w14:paraId="50FA9BC5" w14:textId="4FCF138A" w:rsidR="008135A8" w:rsidRDefault="008135A8" w:rsidP="00492C24">
      <w:pPr>
        <w:spacing w:after="40"/>
        <w:rPr>
          <w:rFonts w:ascii="Times" w:hAnsi="Times" w:cs="Times New Roman"/>
        </w:rPr>
      </w:pPr>
      <w:r>
        <w:rPr>
          <w:rFonts w:ascii="Times" w:hAnsi="Times" w:cs="Times New Roman"/>
        </w:rPr>
        <w:br w:type="page"/>
      </w:r>
    </w:p>
    <w:p w14:paraId="12C77C80" w14:textId="7A793AB4" w:rsidR="00E73D7D" w:rsidRDefault="00824A31" w:rsidP="00492C24">
      <w:pPr>
        <w:spacing w:after="40"/>
        <w:rPr>
          <w:rFonts w:ascii="Times" w:hAnsi="Times" w:cs="Times New Roman"/>
          <w:b/>
          <w:bCs/>
        </w:rPr>
      </w:pPr>
      <w:r w:rsidRPr="008135A8">
        <w:rPr>
          <w:rFonts w:ascii="Times" w:hAnsi="Times" w:cs="Times New Roman"/>
          <w:b/>
          <w:bCs/>
        </w:rPr>
        <w:lastRenderedPageBreak/>
        <w:t xml:space="preserve">Table 1. </w:t>
      </w:r>
      <w:r w:rsidR="00D1291B" w:rsidRPr="008135A8">
        <w:rPr>
          <w:rFonts w:ascii="Times" w:hAnsi="Times" w:cs="Times New Roman"/>
        </w:rPr>
        <w:t xml:space="preserve">Comparison of demographics and health services </w:t>
      </w:r>
      <w:r w:rsidR="00783D0B">
        <w:rPr>
          <w:rFonts w:ascii="Times" w:hAnsi="Times" w:cs="Times New Roman"/>
        </w:rPr>
        <w:t>rendered in</w:t>
      </w:r>
      <w:r w:rsidR="00D1291B" w:rsidRPr="008135A8">
        <w:rPr>
          <w:rFonts w:ascii="Times" w:hAnsi="Times" w:cs="Times New Roman"/>
        </w:rPr>
        <w:t xml:space="preserve"> cancer and non-cancer patients.</w:t>
      </w:r>
      <w:r w:rsidR="00D1291B" w:rsidRPr="008135A8">
        <w:rPr>
          <w:rFonts w:ascii="Times" w:hAnsi="Times" w:cs="Times New Roman"/>
          <w:b/>
          <w:bCs/>
        </w:rPr>
        <w:t xml:space="preserve"> </w:t>
      </w:r>
    </w:p>
    <w:p w14:paraId="74CE0E52" w14:textId="244D911B" w:rsidR="00812CED" w:rsidRDefault="00812CED" w:rsidP="00492C24">
      <w:pPr>
        <w:spacing w:after="40"/>
        <w:rPr>
          <w:rFonts w:ascii="Times" w:hAnsi="Times" w:cs="Times New Roman"/>
          <w:b/>
          <w:bCs/>
        </w:rPr>
      </w:pPr>
    </w:p>
    <w:tbl>
      <w:tblPr>
        <w:tblStyle w:val="TableGrid"/>
        <w:tblW w:w="9725" w:type="dxa"/>
        <w:tblInd w:w="-95" w:type="dxa"/>
        <w:tblLook w:val="04A0" w:firstRow="1" w:lastRow="0" w:firstColumn="1" w:lastColumn="0" w:noHBand="0" w:noVBand="1"/>
      </w:tblPr>
      <w:tblGrid>
        <w:gridCol w:w="2337"/>
        <w:gridCol w:w="1968"/>
        <w:gridCol w:w="2152"/>
        <w:gridCol w:w="2188"/>
        <w:gridCol w:w="1080"/>
      </w:tblGrid>
      <w:tr w:rsidR="00812CED" w:rsidRPr="00C37C27" w14:paraId="21B8E531" w14:textId="77777777" w:rsidTr="00EC3AF6">
        <w:trPr>
          <w:trHeight w:val="338"/>
        </w:trPr>
        <w:tc>
          <w:tcPr>
            <w:tcW w:w="2337" w:type="dxa"/>
            <w:tcBorders>
              <w:top w:val="single" w:sz="4" w:space="0" w:color="auto"/>
              <w:left w:val="nil"/>
              <w:bottom w:val="single" w:sz="4" w:space="0" w:color="auto"/>
              <w:right w:val="nil"/>
            </w:tcBorders>
          </w:tcPr>
          <w:p w14:paraId="4F98A462" w14:textId="77777777" w:rsidR="00812CED" w:rsidRPr="00C37C27" w:rsidRDefault="00812CED" w:rsidP="00EC3AF6">
            <w:pPr>
              <w:rPr>
                <w:rFonts w:ascii="Times New Roman" w:hAnsi="Times New Roman" w:cs="Times New Roman"/>
                <w:sz w:val="22"/>
                <w:szCs w:val="22"/>
              </w:rPr>
            </w:pPr>
          </w:p>
        </w:tc>
        <w:tc>
          <w:tcPr>
            <w:tcW w:w="1968" w:type="dxa"/>
            <w:tcBorders>
              <w:top w:val="single" w:sz="4" w:space="0" w:color="auto"/>
              <w:left w:val="nil"/>
              <w:bottom w:val="single" w:sz="4" w:space="0" w:color="auto"/>
              <w:right w:val="nil"/>
            </w:tcBorders>
          </w:tcPr>
          <w:p w14:paraId="2DE714FA" w14:textId="77777777" w:rsidR="00812CED" w:rsidRPr="00C37C27" w:rsidRDefault="00812CED" w:rsidP="00EC3AF6">
            <w:pPr>
              <w:rPr>
                <w:rFonts w:ascii="Times New Roman" w:hAnsi="Times New Roman" w:cs="Times New Roman"/>
                <w:b/>
                <w:bCs/>
                <w:sz w:val="22"/>
                <w:szCs w:val="22"/>
              </w:rPr>
            </w:pPr>
            <w:r w:rsidRPr="00C37C27">
              <w:rPr>
                <w:rFonts w:ascii="Times New Roman" w:hAnsi="Times New Roman" w:cs="Times New Roman"/>
                <w:b/>
                <w:bCs/>
                <w:sz w:val="22"/>
                <w:szCs w:val="22"/>
              </w:rPr>
              <w:t>Overall</w:t>
            </w:r>
          </w:p>
        </w:tc>
        <w:tc>
          <w:tcPr>
            <w:tcW w:w="2152" w:type="dxa"/>
            <w:tcBorders>
              <w:top w:val="single" w:sz="4" w:space="0" w:color="auto"/>
              <w:left w:val="nil"/>
              <w:bottom w:val="single" w:sz="4" w:space="0" w:color="auto"/>
              <w:right w:val="nil"/>
            </w:tcBorders>
          </w:tcPr>
          <w:p w14:paraId="151C86BA" w14:textId="77777777" w:rsidR="00812CED" w:rsidRPr="00C37C27" w:rsidRDefault="00812CED" w:rsidP="00EC3AF6">
            <w:pPr>
              <w:rPr>
                <w:rFonts w:ascii="Times New Roman" w:hAnsi="Times New Roman" w:cs="Times New Roman"/>
                <w:b/>
                <w:bCs/>
                <w:sz w:val="22"/>
                <w:szCs w:val="22"/>
              </w:rPr>
            </w:pPr>
            <w:r w:rsidRPr="00C37C27">
              <w:rPr>
                <w:rFonts w:ascii="Times New Roman" w:hAnsi="Times New Roman" w:cs="Times New Roman"/>
                <w:b/>
                <w:bCs/>
                <w:sz w:val="22"/>
                <w:szCs w:val="22"/>
              </w:rPr>
              <w:t>Patients without cancer</w:t>
            </w:r>
          </w:p>
        </w:tc>
        <w:tc>
          <w:tcPr>
            <w:tcW w:w="2188" w:type="dxa"/>
            <w:tcBorders>
              <w:top w:val="single" w:sz="4" w:space="0" w:color="auto"/>
              <w:left w:val="nil"/>
              <w:bottom w:val="single" w:sz="4" w:space="0" w:color="auto"/>
              <w:right w:val="nil"/>
            </w:tcBorders>
          </w:tcPr>
          <w:p w14:paraId="02694120" w14:textId="77777777" w:rsidR="00812CED" w:rsidRPr="00C37C27" w:rsidRDefault="00812CED" w:rsidP="00EC3AF6">
            <w:pPr>
              <w:rPr>
                <w:rFonts w:ascii="Times New Roman" w:hAnsi="Times New Roman" w:cs="Times New Roman"/>
                <w:b/>
                <w:bCs/>
                <w:sz w:val="22"/>
                <w:szCs w:val="22"/>
              </w:rPr>
            </w:pPr>
            <w:r w:rsidRPr="00C37C27">
              <w:rPr>
                <w:rFonts w:ascii="Times New Roman" w:hAnsi="Times New Roman" w:cs="Times New Roman"/>
                <w:b/>
                <w:bCs/>
                <w:sz w:val="22"/>
                <w:szCs w:val="22"/>
              </w:rPr>
              <w:t>Patients with cancer</w:t>
            </w:r>
          </w:p>
        </w:tc>
        <w:tc>
          <w:tcPr>
            <w:tcW w:w="1080" w:type="dxa"/>
            <w:tcBorders>
              <w:top w:val="single" w:sz="4" w:space="0" w:color="auto"/>
              <w:left w:val="nil"/>
              <w:bottom w:val="single" w:sz="4" w:space="0" w:color="auto"/>
              <w:right w:val="nil"/>
            </w:tcBorders>
          </w:tcPr>
          <w:p w14:paraId="1AF41AE8" w14:textId="77777777" w:rsidR="00812CED" w:rsidRPr="00C37C27" w:rsidRDefault="00812CED" w:rsidP="00EC3AF6">
            <w:pPr>
              <w:rPr>
                <w:rFonts w:ascii="Times New Roman" w:hAnsi="Times New Roman" w:cs="Times New Roman"/>
                <w:b/>
                <w:bCs/>
                <w:sz w:val="22"/>
                <w:szCs w:val="22"/>
              </w:rPr>
            </w:pPr>
            <w:commentRangeStart w:id="131"/>
            <w:r w:rsidRPr="00C37C27">
              <w:rPr>
                <w:rFonts w:ascii="Times New Roman" w:hAnsi="Times New Roman" w:cs="Times New Roman"/>
                <w:b/>
                <w:bCs/>
                <w:sz w:val="22"/>
                <w:szCs w:val="22"/>
              </w:rPr>
              <w:t>p</w:t>
            </w:r>
            <w:commentRangeEnd w:id="131"/>
            <w:r w:rsidR="0078449E">
              <w:rPr>
                <w:rStyle w:val="CommentReference"/>
              </w:rPr>
              <w:commentReference w:id="131"/>
            </w:r>
          </w:p>
        </w:tc>
      </w:tr>
      <w:tr w:rsidR="00812CED" w:rsidRPr="00C37C27" w14:paraId="3D49EF0C" w14:textId="77777777" w:rsidTr="00EC3AF6">
        <w:trPr>
          <w:trHeight w:val="436"/>
        </w:trPr>
        <w:tc>
          <w:tcPr>
            <w:tcW w:w="2337" w:type="dxa"/>
            <w:tcBorders>
              <w:left w:val="nil"/>
              <w:bottom w:val="nil"/>
              <w:right w:val="nil"/>
            </w:tcBorders>
          </w:tcPr>
          <w:p w14:paraId="4D3D480A"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No.</w:t>
            </w:r>
          </w:p>
        </w:tc>
        <w:tc>
          <w:tcPr>
            <w:tcW w:w="1968" w:type="dxa"/>
            <w:tcBorders>
              <w:top w:val="single" w:sz="4" w:space="0" w:color="auto"/>
              <w:left w:val="nil"/>
              <w:bottom w:val="nil"/>
              <w:right w:val="nil"/>
            </w:tcBorders>
          </w:tcPr>
          <w:p w14:paraId="43018D2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1,744,110,764.30</w:t>
            </w:r>
          </w:p>
        </w:tc>
        <w:tc>
          <w:tcPr>
            <w:tcW w:w="2152" w:type="dxa"/>
            <w:tcBorders>
              <w:top w:val="single" w:sz="4" w:space="0" w:color="auto"/>
              <w:left w:val="nil"/>
              <w:bottom w:val="nil"/>
              <w:right w:val="nil"/>
            </w:tcBorders>
          </w:tcPr>
          <w:p w14:paraId="2D913C75"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1,618,816,143.70</w:t>
            </w:r>
          </w:p>
        </w:tc>
        <w:tc>
          <w:tcPr>
            <w:tcW w:w="2188" w:type="dxa"/>
            <w:tcBorders>
              <w:top w:val="single" w:sz="4" w:space="0" w:color="auto"/>
              <w:left w:val="nil"/>
              <w:bottom w:val="nil"/>
              <w:right w:val="nil"/>
            </w:tcBorders>
          </w:tcPr>
          <w:p w14:paraId="37C910D2"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125,294,620.60</w:t>
            </w:r>
          </w:p>
        </w:tc>
        <w:tc>
          <w:tcPr>
            <w:tcW w:w="1080" w:type="dxa"/>
            <w:tcBorders>
              <w:left w:val="nil"/>
              <w:bottom w:val="nil"/>
              <w:right w:val="nil"/>
            </w:tcBorders>
          </w:tcPr>
          <w:p w14:paraId="37972A9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w:t>
            </w:r>
          </w:p>
        </w:tc>
      </w:tr>
      <w:tr w:rsidR="00812CED" w:rsidRPr="00C37C27" w14:paraId="08497D6D" w14:textId="77777777" w:rsidTr="00EC3AF6">
        <w:trPr>
          <w:trHeight w:val="472"/>
        </w:trPr>
        <w:tc>
          <w:tcPr>
            <w:tcW w:w="2337" w:type="dxa"/>
            <w:tcBorders>
              <w:top w:val="nil"/>
              <w:left w:val="nil"/>
              <w:bottom w:val="nil"/>
              <w:right w:val="nil"/>
            </w:tcBorders>
          </w:tcPr>
          <w:p w14:paraId="5864736E"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Age</w:t>
            </w:r>
          </w:p>
        </w:tc>
        <w:tc>
          <w:tcPr>
            <w:tcW w:w="1968" w:type="dxa"/>
            <w:tcBorders>
              <w:top w:val="nil"/>
              <w:left w:val="nil"/>
              <w:bottom w:val="nil"/>
              <w:right w:val="nil"/>
            </w:tcBorders>
          </w:tcPr>
          <w:p w14:paraId="20AD152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47.1 (25.1)</w:t>
            </w:r>
          </w:p>
        </w:tc>
        <w:tc>
          <w:tcPr>
            <w:tcW w:w="2152" w:type="dxa"/>
            <w:tcBorders>
              <w:top w:val="nil"/>
              <w:left w:val="nil"/>
              <w:bottom w:val="nil"/>
              <w:right w:val="nil"/>
            </w:tcBorders>
          </w:tcPr>
          <w:p w14:paraId="2B118356"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45.6 (25.1)</w:t>
            </w:r>
          </w:p>
        </w:tc>
        <w:tc>
          <w:tcPr>
            <w:tcW w:w="2188" w:type="dxa"/>
            <w:tcBorders>
              <w:top w:val="nil"/>
              <w:left w:val="nil"/>
              <w:bottom w:val="nil"/>
              <w:right w:val="nil"/>
            </w:tcBorders>
          </w:tcPr>
          <w:p w14:paraId="59E851F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66.2 (15.7)</w:t>
            </w:r>
          </w:p>
        </w:tc>
        <w:tc>
          <w:tcPr>
            <w:tcW w:w="1080" w:type="dxa"/>
            <w:tcBorders>
              <w:top w:val="nil"/>
              <w:left w:val="nil"/>
              <w:bottom w:val="nil"/>
              <w:right w:val="nil"/>
            </w:tcBorders>
          </w:tcPr>
          <w:p w14:paraId="409DFEEC"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&lt;0.001</w:t>
            </w:r>
          </w:p>
        </w:tc>
      </w:tr>
      <w:tr w:rsidR="00812CED" w:rsidRPr="00C37C27" w14:paraId="1C3D3B4B" w14:textId="77777777" w:rsidTr="00EC3AF6">
        <w:trPr>
          <w:trHeight w:val="472"/>
        </w:trPr>
        <w:tc>
          <w:tcPr>
            <w:tcW w:w="2337" w:type="dxa"/>
            <w:tcBorders>
              <w:top w:val="nil"/>
              <w:left w:val="nil"/>
              <w:bottom w:val="nil"/>
              <w:right w:val="nil"/>
            </w:tcBorders>
          </w:tcPr>
          <w:p w14:paraId="065D8256" w14:textId="2D6F88E7" w:rsidR="00812CED" w:rsidRPr="00C37C27" w:rsidRDefault="00AB5437" w:rsidP="00B42C66">
            <w:pPr>
              <w:rPr>
                <w:rFonts w:ascii="Times New Roman" w:hAnsi="Times New Roman" w:cs="Times New Roman"/>
                <w:b/>
                <w:bCs/>
                <w:sz w:val="20"/>
                <w:szCs w:val="20"/>
              </w:rPr>
            </w:pPr>
            <w:r>
              <w:rPr>
                <w:rFonts w:ascii="Times New Roman" w:hAnsi="Times New Roman" w:cs="Times New Roman"/>
                <w:b/>
                <w:bCs/>
                <w:color w:val="000000"/>
                <w:sz w:val="20"/>
                <w:szCs w:val="20"/>
              </w:rPr>
              <w:t>Male s</w:t>
            </w:r>
            <w:r w:rsidRPr="00C37C27">
              <w:rPr>
                <w:rFonts w:ascii="Times New Roman" w:hAnsi="Times New Roman" w:cs="Times New Roman"/>
                <w:b/>
                <w:bCs/>
                <w:color w:val="000000"/>
                <w:sz w:val="20"/>
                <w:szCs w:val="20"/>
              </w:rPr>
              <w:t>ex</w:t>
            </w:r>
          </w:p>
        </w:tc>
        <w:tc>
          <w:tcPr>
            <w:tcW w:w="1968" w:type="dxa"/>
            <w:tcBorders>
              <w:top w:val="nil"/>
              <w:left w:val="nil"/>
              <w:bottom w:val="nil"/>
              <w:right w:val="nil"/>
            </w:tcBorders>
          </w:tcPr>
          <w:p w14:paraId="4C5DD883"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724,796,622.1 (41.6)</w:t>
            </w:r>
          </w:p>
        </w:tc>
        <w:tc>
          <w:tcPr>
            <w:tcW w:w="2152" w:type="dxa"/>
            <w:tcBorders>
              <w:top w:val="nil"/>
              <w:left w:val="nil"/>
              <w:bottom w:val="nil"/>
              <w:right w:val="nil"/>
            </w:tcBorders>
          </w:tcPr>
          <w:p w14:paraId="4747E711"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670,174,918.2 (41.4)</w:t>
            </w:r>
          </w:p>
        </w:tc>
        <w:tc>
          <w:tcPr>
            <w:tcW w:w="2188" w:type="dxa"/>
            <w:tcBorders>
              <w:top w:val="nil"/>
              <w:left w:val="nil"/>
              <w:bottom w:val="nil"/>
              <w:right w:val="nil"/>
            </w:tcBorders>
          </w:tcPr>
          <w:p w14:paraId="2C7849F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54,621,704.0 (43.6)</w:t>
            </w:r>
          </w:p>
        </w:tc>
        <w:tc>
          <w:tcPr>
            <w:tcW w:w="1080" w:type="dxa"/>
            <w:tcBorders>
              <w:top w:val="nil"/>
              <w:left w:val="nil"/>
              <w:bottom w:val="nil"/>
              <w:right w:val="nil"/>
            </w:tcBorders>
          </w:tcPr>
          <w:p w14:paraId="1DBAA44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0.348</w:t>
            </w:r>
          </w:p>
        </w:tc>
      </w:tr>
      <w:tr w:rsidR="00812CED" w:rsidRPr="00C37C27" w14:paraId="21A50726" w14:textId="77777777" w:rsidTr="00EC3AF6">
        <w:trPr>
          <w:trHeight w:val="253"/>
        </w:trPr>
        <w:tc>
          <w:tcPr>
            <w:tcW w:w="2337" w:type="dxa"/>
            <w:tcBorders>
              <w:top w:val="nil"/>
              <w:left w:val="nil"/>
              <w:bottom w:val="nil"/>
              <w:right w:val="nil"/>
            </w:tcBorders>
          </w:tcPr>
          <w:p w14:paraId="74187D9E"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Race/ethnicity</w:t>
            </w:r>
          </w:p>
        </w:tc>
        <w:tc>
          <w:tcPr>
            <w:tcW w:w="1968" w:type="dxa"/>
            <w:tcBorders>
              <w:top w:val="nil"/>
              <w:left w:val="nil"/>
              <w:bottom w:val="nil"/>
              <w:right w:val="nil"/>
            </w:tcBorders>
          </w:tcPr>
          <w:p w14:paraId="6A97FA47" w14:textId="77777777" w:rsidR="00812CED" w:rsidRPr="00C37C27" w:rsidRDefault="00812CED" w:rsidP="00EC3AF6">
            <w:pPr>
              <w:rPr>
                <w:rFonts w:ascii="Times New Roman" w:hAnsi="Times New Roman" w:cs="Times New Roman"/>
                <w:sz w:val="20"/>
                <w:szCs w:val="20"/>
              </w:rPr>
            </w:pPr>
          </w:p>
        </w:tc>
        <w:tc>
          <w:tcPr>
            <w:tcW w:w="2152" w:type="dxa"/>
            <w:tcBorders>
              <w:top w:val="nil"/>
              <w:left w:val="nil"/>
              <w:bottom w:val="nil"/>
              <w:right w:val="nil"/>
            </w:tcBorders>
          </w:tcPr>
          <w:p w14:paraId="63695493" w14:textId="77777777" w:rsidR="00812CED" w:rsidRPr="00C37C27" w:rsidRDefault="00812CED" w:rsidP="00EC3AF6">
            <w:pPr>
              <w:rPr>
                <w:rFonts w:ascii="Times New Roman" w:hAnsi="Times New Roman" w:cs="Times New Roman"/>
                <w:sz w:val="20"/>
                <w:szCs w:val="20"/>
              </w:rPr>
            </w:pPr>
          </w:p>
        </w:tc>
        <w:tc>
          <w:tcPr>
            <w:tcW w:w="2188" w:type="dxa"/>
            <w:tcBorders>
              <w:top w:val="nil"/>
              <w:left w:val="nil"/>
              <w:bottom w:val="nil"/>
              <w:right w:val="nil"/>
            </w:tcBorders>
          </w:tcPr>
          <w:p w14:paraId="5ADE82FD" w14:textId="77777777" w:rsidR="00812CED" w:rsidRPr="00C37C27" w:rsidRDefault="00812CED" w:rsidP="00EC3AF6">
            <w:pPr>
              <w:rPr>
                <w:rFonts w:ascii="Times New Roman" w:hAnsi="Times New Roman" w:cs="Times New Roman"/>
                <w:sz w:val="20"/>
                <w:szCs w:val="20"/>
              </w:rPr>
            </w:pPr>
          </w:p>
        </w:tc>
        <w:tc>
          <w:tcPr>
            <w:tcW w:w="1080" w:type="dxa"/>
            <w:tcBorders>
              <w:top w:val="nil"/>
              <w:left w:val="nil"/>
              <w:bottom w:val="nil"/>
              <w:right w:val="nil"/>
            </w:tcBorders>
          </w:tcPr>
          <w:p w14:paraId="2553F9DB"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b/>
                <w:bCs/>
                <w:color w:val="000000"/>
                <w:sz w:val="20"/>
                <w:szCs w:val="20"/>
              </w:rPr>
              <w:t>&lt;0.001</w:t>
            </w:r>
          </w:p>
        </w:tc>
      </w:tr>
      <w:tr w:rsidR="00812CED" w:rsidRPr="00C37C27" w14:paraId="35F31E28" w14:textId="77777777" w:rsidTr="00EC3AF6">
        <w:trPr>
          <w:trHeight w:val="173"/>
        </w:trPr>
        <w:tc>
          <w:tcPr>
            <w:tcW w:w="2337" w:type="dxa"/>
            <w:tcBorders>
              <w:top w:val="nil"/>
              <w:left w:val="nil"/>
              <w:bottom w:val="nil"/>
              <w:right w:val="nil"/>
            </w:tcBorders>
          </w:tcPr>
          <w:p w14:paraId="5310064F"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White, non-Hispanic</w:t>
            </w:r>
          </w:p>
        </w:tc>
        <w:tc>
          <w:tcPr>
            <w:tcW w:w="1968" w:type="dxa"/>
            <w:tcBorders>
              <w:top w:val="nil"/>
              <w:left w:val="nil"/>
              <w:bottom w:val="nil"/>
              <w:right w:val="nil"/>
            </w:tcBorders>
          </w:tcPr>
          <w:p w14:paraId="28CEE5CF"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1,210,740,753.7 (69.4)</w:t>
            </w:r>
          </w:p>
        </w:tc>
        <w:tc>
          <w:tcPr>
            <w:tcW w:w="2152" w:type="dxa"/>
            <w:tcBorders>
              <w:top w:val="nil"/>
              <w:left w:val="nil"/>
              <w:bottom w:val="nil"/>
              <w:right w:val="nil"/>
            </w:tcBorders>
          </w:tcPr>
          <w:p w14:paraId="2452F943"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1,108,924,626.2 (68.5)</w:t>
            </w:r>
          </w:p>
        </w:tc>
        <w:tc>
          <w:tcPr>
            <w:tcW w:w="2188" w:type="dxa"/>
            <w:tcBorders>
              <w:top w:val="nil"/>
              <w:left w:val="nil"/>
              <w:bottom w:val="nil"/>
              <w:right w:val="nil"/>
            </w:tcBorders>
          </w:tcPr>
          <w:p w14:paraId="1E31489F"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101,816,127.5 (81.3)</w:t>
            </w:r>
          </w:p>
        </w:tc>
        <w:tc>
          <w:tcPr>
            <w:tcW w:w="1080" w:type="dxa"/>
            <w:tcBorders>
              <w:top w:val="nil"/>
              <w:left w:val="nil"/>
              <w:bottom w:val="nil"/>
              <w:right w:val="nil"/>
            </w:tcBorders>
          </w:tcPr>
          <w:p w14:paraId="63BBC7F6" w14:textId="77777777" w:rsidR="00812CED" w:rsidRPr="00C37C27" w:rsidRDefault="00812CED" w:rsidP="00EC3AF6">
            <w:pPr>
              <w:rPr>
                <w:rFonts w:ascii="Times New Roman" w:hAnsi="Times New Roman" w:cs="Times New Roman"/>
                <w:sz w:val="20"/>
                <w:szCs w:val="20"/>
              </w:rPr>
            </w:pPr>
          </w:p>
        </w:tc>
      </w:tr>
      <w:tr w:rsidR="00812CED" w:rsidRPr="00C37C27" w14:paraId="0764B2EE" w14:textId="77777777" w:rsidTr="00EC3AF6">
        <w:trPr>
          <w:trHeight w:val="472"/>
        </w:trPr>
        <w:tc>
          <w:tcPr>
            <w:tcW w:w="2337" w:type="dxa"/>
            <w:tcBorders>
              <w:top w:val="nil"/>
              <w:left w:val="nil"/>
              <w:bottom w:val="nil"/>
              <w:right w:val="nil"/>
            </w:tcBorders>
          </w:tcPr>
          <w:p w14:paraId="4AD8ACB0"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Black, non-Hispanic</w:t>
            </w:r>
          </w:p>
        </w:tc>
        <w:tc>
          <w:tcPr>
            <w:tcW w:w="1968" w:type="dxa"/>
            <w:tcBorders>
              <w:top w:val="nil"/>
              <w:left w:val="nil"/>
              <w:bottom w:val="nil"/>
              <w:right w:val="nil"/>
            </w:tcBorders>
          </w:tcPr>
          <w:p w14:paraId="7565B2B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150,457,289.4 (8.6)</w:t>
            </w:r>
          </w:p>
        </w:tc>
        <w:tc>
          <w:tcPr>
            <w:tcW w:w="2152" w:type="dxa"/>
            <w:tcBorders>
              <w:top w:val="nil"/>
              <w:left w:val="nil"/>
              <w:bottom w:val="nil"/>
              <w:right w:val="nil"/>
            </w:tcBorders>
          </w:tcPr>
          <w:p w14:paraId="59858A4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143,908,722.5 (8.9)</w:t>
            </w:r>
          </w:p>
        </w:tc>
        <w:tc>
          <w:tcPr>
            <w:tcW w:w="2188" w:type="dxa"/>
            <w:tcBorders>
              <w:top w:val="nil"/>
              <w:left w:val="nil"/>
              <w:bottom w:val="nil"/>
              <w:right w:val="nil"/>
            </w:tcBorders>
          </w:tcPr>
          <w:p w14:paraId="73163BA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6,548,567.0 (5.2)</w:t>
            </w:r>
          </w:p>
        </w:tc>
        <w:tc>
          <w:tcPr>
            <w:tcW w:w="1080" w:type="dxa"/>
            <w:tcBorders>
              <w:top w:val="nil"/>
              <w:left w:val="nil"/>
              <w:bottom w:val="nil"/>
              <w:right w:val="nil"/>
            </w:tcBorders>
          </w:tcPr>
          <w:p w14:paraId="36FC480C" w14:textId="77777777" w:rsidR="00812CED" w:rsidRPr="00C37C27" w:rsidRDefault="00812CED" w:rsidP="00EC3AF6">
            <w:pPr>
              <w:rPr>
                <w:rFonts w:ascii="Times New Roman" w:hAnsi="Times New Roman" w:cs="Times New Roman"/>
                <w:sz w:val="20"/>
                <w:szCs w:val="20"/>
              </w:rPr>
            </w:pPr>
          </w:p>
        </w:tc>
      </w:tr>
      <w:tr w:rsidR="00812CED" w:rsidRPr="00C37C27" w14:paraId="0F326328" w14:textId="77777777" w:rsidTr="00EC3AF6">
        <w:trPr>
          <w:trHeight w:val="346"/>
        </w:trPr>
        <w:tc>
          <w:tcPr>
            <w:tcW w:w="2337" w:type="dxa"/>
            <w:tcBorders>
              <w:top w:val="nil"/>
              <w:left w:val="nil"/>
              <w:bottom w:val="nil"/>
              <w:right w:val="nil"/>
            </w:tcBorders>
          </w:tcPr>
          <w:p w14:paraId="3D30FB46"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Hispanic</w:t>
            </w:r>
          </w:p>
        </w:tc>
        <w:tc>
          <w:tcPr>
            <w:tcW w:w="1968" w:type="dxa"/>
            <w:tcBorders>
              <w:top w:val="nil"/>
              <w:left w:val="nil"/>
              <w:bottom w:val="nil"/>
              <w:right w:val="nil"/>
            </w:tcBorders>
          </w:tcPr>
          <w:p w14:paraId="1B2489B8"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274,675,311.3 (15.7)</w:t>
            </w:r>
          </w:p>
        </w:tc>
        <w:tc>
          <w:tcPr>
            <w:tcW w:w="2152" w:type="dxa"/>
            <w:tcBorders>
              <w:top w:val="nil"/>
              <w:left w:val="nil"/>
              <w:bottom w:val="nil"/>
              <w:right w:val="nil"/>
            </w:tcBorders>
          </w:tcPr>
          <w:p w14:paraId="63C410C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263,891,839.2 (16.3)</w:t>
            </w:r>
          </w:p>
        </w:tc>
        <w:tc>
          <w:tcPr>
            <w:tcW w:w="2188" w:type="dxa"/>
            <w:tcBorders>
              <w:top w:val="nil"/>
              <w:left w:val="nil"/>
              <w:bottom w:val="nil"/>
              <w:right w:val="nil"/>
            </w:tcBorders>
          </w:tcPr>
          <w:p w14:paraId="73C4F10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10,783,472.1 (8.6)</w:t>
            </w:r>
          </w:p>
        </w:tc>
        <w:tc>
          <w:tcPr>
            <w:tcW w:w="1080" w:type="dxa"/>
            <w:tcBorders>
              <w:top w:val="nil"/>
              <w:left w:val="nil"/>
              <w:bottom w:val="nil"/>
              <w:right w:val="nil"/>
            </w:tcBorders>
          </w:tcPr>
          <w:p w14:paraId="655F2C46" w14:textId="77777777" w:rsidR="00812CED" w:rsidRPr="00C37C27" w:rsidRDefault="00812CED" w:rsidP="00EC3AF6">
            <w:pPr>
              <w:rPr>
                <w:rFonts w:ascii="Times New Roman" w:hAnsi="Times New Roman" w:cs="Times New Roman"/>
                <w:sz w:val="20"/>
                <w:szCs w:val="20"/>
              </w:rPr>
            </w:pPr>
          </w:p>
        </w:tc>
      </w:tr>
      <w:tr w:rsidR="00812CED" w:rsidRPr="00C37C27" w14:paraId="376D5ABB" w14:textId="77777777" w:rsidTr="00EC3AF6">
        <w:trPr>
          <w:trHeight w:val="300"/>
        </w:trPr>
        <w:tc>
          <w:tcPr>
            <w:tcW w:w="2337" w:type="dxa"/>
            <w:tcBorders>
              <w:top w:val="nil"/>
              <w:left w:val="nil"/>
              <w:bottom w:val="nil"/>
              <w:right w:val="nil"/>
            </w:tcBorders>
          </w:tcPr>
          <w:p w14:paraId="1B12B453"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Other</w:t>
            </w:r>
          </w:p>
        </w:tc>
        <w:tc>
          <w:tcPr>
            <w:tcW w:w="1968" w:type="dxa"/>
            <w:tcBorders>
              <w:top w:val="nil"/>
              <w:left w:val="nil"/>
              <w:bottom w:val="nil"/>
              <w:right w:val="nil"/>
            </w:tcBorders>
          </w:tcPr>
          <w:p w14:paraId="379C8FDF"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108,237,409.9 (6.2)</w:t>
            </w:r>
          </w:p>
        </w:tc>
        <w:tc>
          <w:tcPr>
            <w:tcW w:w="2152" w:type="dxa"/>
            <w:tcBorders>
              <w:top w:val="nil"/>
              <w:left w:val="nil"/>
              <w:bottom w:val="nil"/>
              <w:right w:val="nil"/>
            </w:tcBorders>
          </w:tcPr>
          <w:p w14:paraId="0C482EF0"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102,090,955.8 (6.3)</w:t>
            </w:r>
          </w:p>
        </w:tc>
        <w:tc>
          <w:tcPr>
            <w:tcW w:w="2188" w:type="dxa"/>
            <w:tcBorders>
              <w:top w:val="nil"/>
              <w:left w:val="nil"/>
              <w:bottom w:val="nil"/>
              <w:right w:val="nil"/>
            </w:tcBorders>
          </w:tcPr>
          <w:p w14:paraId="483D674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6,146,454.1 (4.9)</w:t>
            </w:r>
          </w:p>
        </w:tc>
        <w:tc>
          <w:tcPr>
            <w:tcW w:w="1080" w:type="dxa"/>
            <w:tcBorders>
              <w:top w:val="nil"/>
              <w:left w:val="nil"/>
              <w:bottom w:val="nil"/>
              <w:right w:val="nil"/>
            </w:tcBorders>
          </w:tcPr>
          <w:p w14:paraId="76AF200C" w14:textId="77777777" w:rsidR="00812CED" w:rsidRPr="00C37C27" w:rsidRDefault="00812CED" w:rsidP="00EC3AF6">
            <w:pPr>
              <w:rPr>
                <w:rFonts w:ascii="Times New Roman" w:hAnsi="Times New Roman" w:cs="Times New Roman"/>
                <w:sz w:val="20"/>
                <w:szCs w:val="20"/>
              </w:rPr>
            </w:pPr>
          </w:p>
        </w:tc>
      </w:tr>
      <w:tr w:rsidR="00812CED" w:rsidRPr="00C37C27" w:rsidDel="00066747" w14:paraId="6DE9B8BA" w14:textId="04F9D6CC" w:rsidTr="00EC3AF6">
        <w:trPr>
          <w:trHeight w:val="300"/>
          <w:del w:id="132" w:author="Wang, Christina [2]" w:date="2023-05-04T15:25:00Z"/>
        </w:trPr>
        <w:tc>
          <w:tcPr>
            <w:tcW w:w="2337" w:type="dxa"/>
            <w:tcBorders>
              <w:top w:val="nil"/>
              <w:left w:val="nil"/>
              <w:bottom w:val="nil"/>
              <w:right w:val="nil"/>
            </w:tcBorders>
          </w:tcPr>
          <w:p w14:paraId="793E80D6" w14:textId="5E5FCD19" w:rsidR="00812CED" w:rsidRPr="00C37C27" w:rsidDel="00066747" w:rsidRDefault="00812CED" w:rsidP="00EC3AF6">
            <w:pPr>
              <w:rPr>
                <w:del w:id="133" w:author="Wang, Christina [2]" w:date="2023-05-04T15:25:00Z"/>
                <w:rFonts w:ascii="Times New Roman" w:hAnsi="Times New Roman" w:cs="Times New Roman"/>
                <w:b/>
                <w:bCs/>
                <w:sz w:val="20"/>
                <w:szCs w:val="20"/>
              </w:rPr>
            </w:pPr>
            <w:del w:id="134" w:author="Wang, Christina [2]" w:date="2023-05-04T15:25:00Z">
              <w:r w:rsidRPr="00C37C27" w:rsidDel="00066747">
                <w:rPr>
                  <w:rFonts w:ascii="Times New Roman" w:hAnsi="Times New Roman" w:cs="Times New Roman"/>
                  <w:b/>
                  <w:bCs/>
                  <w:color w:val="000000"/>
                  <w:sz w:val="20"/>
                  <w:szCs w:val="20"/>
                </w:rPr>
                <w:delText>Major reason for visit</w:delText>
              </w:r>
            </w:del>
          </w:p>
        </w:tc>
        <w:tc>
          <w:tcPr>
            <w:tcW w:w="1968" w:type="dxa"/>
            <w:tcBorders>
              <w:top w:val="nil"/>
              <w:left w:val="nil"/>
              <w:bottom w:val="nil"/>
              <w:right w:val="nil"/>
            </w:tcBorders>
          </w:tcPr>
          <w:p w14:paraId="6DE187D4" w14:textId="1C4C0E7A" w:rsidR="00812CED" w:rsidRPr="00C37C27" w:rsidDel="00066747" w:rsidRDefault="00812CED" w:rsidP="00EC3AF6">
            <w:pPr>
              <w:rPr>
                <w:del w:id="135" w:author="Wang, Christina [2]" w:date="2023-05-04T15:25:00Z"/>
                <w:rFonts w:ascii="Times New Roman" w:hAnsi="Times New Roman" w:cs="Times New Roman"/>
                <w:sz w:val="20"/>
                <w:szCs w:val="20"/>
              </w:rPr>
            </w:pPr>
          </w:p>
        </w:tc>
        <w:tc>
          <w:tcPr>
            <w:tcW w:w="2152" w:type="dxa"/>
            <w:tcBorders>
              <w:top w:val="nil"/>
              <w:left w:val="nil"/>
              <w:bottom w:val="nil"/>
              <w:right w:val="nil"/>
            </w:tcBorders>
          </w:tcPr>
          <w:p w14:paraId="0024B40D" w14:textId="2CD4225B" w:rsidR="00812CED" w:rsidRPr="00C37C27" w:rsidDel="00066747" w:rsidRDefault="00812CED" w:rsidP="00EC3AF6">
            <w:pPr>
              <w:rPr>
                <w:del w:id="136" w:author="Wang, Christina [2]" w:date="2023-05-04T15:25:00Z"/>
                <w:rFonts w:ascii="Times New Roman" w:hAnsi="Times New Roman" w:cs="Times New Roman"/>
                <w:sz w:val="20"/>
                <w:szCs w:val="20"/>
              </w:rPr>
            </w:pPr>
          </w:p>
        </w:tc>
        <w:tc>
          <w:tcPr>
            <w:tcW w:w="2188" w:type="dxa"/>
            <w:tcBorders>
              <w:top w:val="nil"/>
              <w:left w:val="nil"/>
              <w:bottom w:val="nil"/>
              <w:right w:val="nil"/>
            </w:tcBorders>
          </w:tcPr>
          <w:p w14:paraId="1B1BF6B8" w14:textId="6136D433" w:rsidR="00812CED" w:rsidRPr="00C37C27" w:rsidDel="00066747" w:rsidRDefault="00812CED" w:rsidP="00EC3AF6">
            <w:pPr>
              <w:rPr>
                <w:del w:id="137" w:author="Wang, Christina [2]" w:date="2023-05-04T15:25:00Z"/>
                <w:rFonts w:ascii="Times New Roman" w:hAnsi="Times New Roman" w:cs="Times New Roman"/>
                <w:sz w:val="20"/>
                <w:szCs w:val="20"/>
              </w:rPr>
            </w:pPr>
          </w:p>
        </w:tc>
        <w:tc>
          <w:tcPr>
            <w:tcW w:w="1080" w:type="dxa"/>
            <w:tcBorders>
              <w:top w:val="nil"/>
              <w:left w:val="nil"/>
              <w:bottom w:val="nil"/>
              <w:right w:val="nil"/>
            </w:tcBorders>
          </w:tcPr>
          <w:p w14:paraId="1AD4B9D4" w14:textId="783E3165" w:rsidR="00812CED" w:rsidRPr="00C37C27" w:rsidDel="00066747" w:rsidRDefault="00812CED" w:rsidP="00EC3AF6">
            <w:pPr>
              <w:rPr>
                <w:del w:id="138" w:author="Wang, Christina [2]" w:date="2023-05-04T15:25:00Z"/>
                <w:rFonts w:ascii="Times New Roman" w:hAnsi="Times New Roman" w:cs="Times New Roman"/>
                <w:sz w:val="20"/>
                <w:szCs w:val="20"/>
              </w:rPr>
            </w:pPr>
            <w:del w:id="139" w:author="Wang, Christina [2]" w:date="2023-05-04T15:25:00Z">
              <w:r w:rsidRPr="00C37C27" w:rsidDel="00066747">
                <w:rPr>
                  <w:rFonts w:ascii="Times New Roman" w:hAnsi="Times New Roman" w:cs="Times New Roman"/>
                  <w:b/>
                  <w:bCs/>
                  <w:color w:val="000000"/>
                  <w:sz w:val="20"/>
                  <w:szCs w:val="20"/>
                </w:rPr>
                <w:delText>&lt;0.001</w:delText>
              </w:r>
            </w:del>
          </w:p>
        </w:tc>
      </w:tr>
      <w:tr w:rsidR="00812CED" w:rsidRPr="00C37C27" w:rsidDel="00066747" w14:paraId="6D39F0B8" w14:textId="1B195E72" w:rsidTr="00EC3AF6">
        <w:trPr>
          <w:trHeight w:val="300"/>
          <w:del w:id="140" w:author="Wang, Christina [2]" w:date="2023-05-04T15:25:00Z"/>
        </w:trPr>
        <w:tc>
          <w:tcPr>
            <w:tcW w:w="2337" w:type="dxa"/>
            <w:tcBorders>
              <w:top w:val="nil"/>
              <w:left w:val="nil"/>
              <w:bottom w:val="nil"/>
              <w:right w:val="nil"/>
            </w:tcBorders>
          </w:tcPr>
          <w:p w14:paraId="3A60B90C" w14:textId="6AE4674D" w:rsidR="00812CED" w:rsidRPr="00C37C27" w:rsidDel="00066747" w:rsidRDefault="00812CED" w:rsidP="00EC3AF6">
            <w:pPr>
              <w:rPr>
                <w:del w:id="141" w:author="Wang, Christina [2]" w:date="2023-05-04T15:25:00Z"/>
                <w:rFonts w:ascii="Times New Roman" w:hAnsi="Times New Roman" w:cs="Times New Roman"/>
                <w:sz w:val="20"/>
                <w:szCs w:val="20"/>
              </w:rPr>
            </w:pPr>
            <w:del w:id="142" w:author="Wang, Christina [2]" w:date="2023-05-04T15:25:00Z">
              <w:r w:rsidRPr="00C37C27" w:rsidDel="00066747">
                <w:rPr>
                  <w:rFonts w:ascii="Times New Roman" w:hAnsi="Times New Roman" w:cs="Times New Roman"/>
                  <w:color w:val="000000"/>
                  <w:sz w:val="20"/>
                  <w:szCs w:val="20"/>
                </w:rPr>
                <w:delText xml:space="preserve">  Left blank</w:delText>
              </w:r>
            </w:del>
          </w:p>
        </w:tc>
        <w:tc>
          <w:tcPr>
            <w:tcW w:w="1968" w:type="dxa"/>
            <w:tcBorders>
              <w:top w:val="nil"/>
              <w:left w:val="nil"/>
              <w:bottom w:val="nil"/>
              <w:right w:val="nil"/>
            </w:tcBorders>
          </w:tcPr>
          <w:p w14:paraId="2BA7D668" w14:textId="7A9236DB" w:rsidR="00812CED" w:rsidRPr="00C37C27" w:rsidDel="00066747" w:rsidRDefault="00812CED" w:rsidP="00EC3AF6">
            <w:pPr>
              <w:rPr>
                <w:del w:id="143" w:author="Wang, Christina [2]" w:date="2023-05-04T15:25:00Z"/>
                <w:rFonts w:ascii="Times New Roman" w:hAnsi="Times New Roman" w:cs="Times New Roman"/>
                <w:color w:val="000000"/>
                <w:sz w:val="20"/>
                <w:szCs w:val="20"/>
              </w:rPr>
            </w:pPr>
            <w:del w:id="144" w:author="Wang, Christina [2]" w:date="2023-05-04T15:25:00Z">
              <w:r w:rsidRPr="00C37C27" w:rsidDel="00066747">
                <w:rPr>
                  <w:rFonts w:ascii="Times New Roman" w:hAnsi="Times New Roman" w:cs="Times New Roman"/>
                  <w:color w:val="000000"/>
                  <w:sz w:val="20"/>
                  <w:szCs w:val="20"/>
                </w:rPr>
                <w:delText>41,981,396.6 (2.4)</w:delText>
              </w:r>
            </w:del>
          </w:p>
        </w:tc>
        <w:tc>
          <w:tcPr>
            <w:tcW w:w="2152" w:type="dxa"/>
            <w:tcBorders>
              <w:top w:val="nil"/>
              <w:left w:val="nil"/>
              <w:bottom w:val="nil"/>
              <w:right w:val="nil"/>
            </w:tcBorders>
          </w:tcPr>
          <w:p w14:paraId="60D90D79" w14:textId="3DD61C50" w:rsidR="00812CED" w:rsidRPr="00C37C27" w:rsidDel="00066747" w:rsidRDefault="00812CED" w:rsidP="00EC3AF6">
            <w:pPr>
              <w:rPr>
                <w:del w:id="145" w:author="Wang, Christina [2]" w:date="2023-05-04T15:25:00Z"/>
                <w:rFonts w:ascii="Times New Roman" w:hAnsi="Times New Roman" w:cs="Times New Roman"/>
                <w:color w:val="000000"/>
                <w:sz w:val="20"/>
                <w:szCs w:val="20"/>
              </w:rPr>
            </w:pPr>
            <w:del w:id="146" w:author="Wang, Christina [2]" w:date="2023-05-04T15:25:00Z">
              <w:r w:rsidRPr="00C37C27" w:rsidDel="00066747">
                <w:rPr>
                  <w:rFonts w:ascii="Times New Roman" w:hAnsi="Times New Roman" w:cs="Times New Roman"/>
                  <w:color w:val="000000"/>
                  <w:sz w:val="20"/>
                  <w:szCs w:val="20"/>
                </w:rPr>
                <w:delText>39,677,268.9 (2.5)</w:delText>
              </w:r>
            </w:del>
          </w:p>
        </w:tc>
        <w:tc>
          <w:tcPr>
            <w:tcW w:w="2188" w:type="dxa"/>
            <w:tcBorders>
              <w:top w:val="nil"/>
              <w:left w:val="nil"/>
              <w:bottom w:val="nil"/>
              <w:right w:val="nil"/>
            </w:tcBorders>
          </w:tcPr>
          <w:p w14:paraId="01E6D5EB" w14:textId="25AA5623" w:rsidR="00812CED" w:rsidRPr="00C37C27" w:rsidDel="00066747" w:rsidRDefault="00812CED" w:rsidP="00EC3AF6">
            <w:pPr>
              <w:rPr>
                <w:del w:id="147" w:author="Wang, Christina [2]" w:date="2023-05-04T15:25:00Z"/>
                <w:rFonts w:ascii="Times New Roman" w:hAnsi="Times New Roman" w:cs="Times New Roman"/>
                <w:color w:val="000000"/>
                <w:sz w:val="20"/>
                <w:szCs w:val="20"/>
              </w:rPr>
            </w:pPr>
            <w:del w:id="148" w:author="Wang, Christina [2]" w:date="2023-05-04T15:25:00Z">
              <w:r w:rsidRPr="00C37C27" w:rsidDel="00066747">
                <w:rPr>
                  <w:rFonts w:ascii="Times New Roman" w:hAnsi="Times New Roman" w:cs="Times New Roman"/>
                  <w:color w:val="000000"/>
                  <w:sz w:val="20"/>
                  <w:szCs w:val="20"/>
                </w:rPr>
                <w:delText>2,304,127.7 (1.8)</w:delText>
              </w:r>
            </w:del>
          </w:p>
        </w:tc>
        <w:tc>
          <w:tcPr>
            <w:tcW w:w="1080" w:type="dxa"/>
            <w:tcBorders>
              <w:top w:val="nil"/>
              <w:left w:val="nil"/>
              <w:bottom w:val="nil"/>
              <w:right w:val="nil"/>
            </w:tcBorders>
          </w:tcPr>
          <w:p w14:paraId="0FA94E9F" w14:textId="12B73FDB" w:rsidR="00812CED" w:rsidRPr="00C37C27" w:rsidDel="00066747" w:rsidRDefault="00812CED" w:rsidP="00EC3AF6">
            <w:pPr>
              <w:rPr>
                <w:del w:id="149" w:author="Wang, Christina [2]" w:date="2023-05-04T15:25:00Z"/>
                <w:rFonts w:ascii="Times New Roman" w:hAnsi="Times New Roman" w:cs="Times New Roman"/>
                <w:sz w:val="20"/>
                <w:szCs w:val="20"/>
              </w:rPr>
            </w:pPr>
          </w:p>
        </w:tc>
      </w:tr>
      <w:tr w:rsidR="00812CED" w:rsidRPr="00C37C27" w:rsidDel="00066747" w14:paraId="41454EE1" w14:textId="327B00E5" w:rsidTr="00EC3AF6">
        <w:trPr>
          <w:trHeight w:val="300"/>
          <w:del w:id="150" w:author="Wang, Christina [2]" w:date="2023-05-04T15:25:00Z"/>
        </w:trPr>
        <w:tc>
          <w:tcPr>
            <w:tcW w:w="2337" w:type="dxa"/>
            <w:tcBorders>
              <w:top w:val="nil"/>
              <w:left w:val="nil"/>
              <w:bottom w:val="nil"/>
              <w:right w:val="nil"/>
            </w:tcBorders>
          </w:tcPr>
          <w:p w14:paraId="62D4B435" w14:textId="0717EEF0" w:rsidR="00812CED" w:rsidRPr="00C37C27" w:rsidDel="00066747" w:rsidRDefault="00812CED" w:rsidP="00EC3AF6">
            <w:pPr>
              <w:rPr>
                <w:del w:id="151" w:author="Wang, Christina [2]" w:date="2023-05-04T15:25:00Z"/>
                <w:rFonts w:ascii="Times New Roman" w:hAnsi="Times New Roman" w:cs="Times New Roman"/>
                <w:sz w:val="20"/>
                <w:szCs w:val="20"/>
              </w:rPr>
            </w:pPr>
            <w:del w:id="152" w:author="Wang, Christina [2]" w:date="2023-05-04T15:25:00Z">
              <w:r w:rsidRPr="00C37C27" w:rsidDel="00066747">
                <w:rPr>
                  <w:rFonts w:ascii="Times New Roman" w:hAnsi="Times New Roman" w:cs="Times New Roman"/>
                  <w:color w:val="000000"/>
                  <w:sz w:val="20"/>
                  <w:szCs w:val="20"/>
                </w:rPr>
                <w:delText xml:space="preserve">  New problem</w:delText>
              </w:r>
            </w:del>
          </w:p>
        </w:tc>
        <w:tc>
          <w:tcPr>
            <w:tcW w:w="1968" w:type="dxa"/>
            <w:tcBorders>
              <w:top w:val="nil"/>
              <w:left w:val="nil"/>
              <w:bottom w:val="nil"/>
              <w:right w:val="nil"/>
            </w:tcBorders>
          </w:tcPr>
          <w:p w14:paraId="15124EB7" w14:textId="06222DD1" w:rsidR="00812CED" w:rsidRPr="00C37C27" w:rsidDel="00066747" w:rsidRDefault="00812CED" w:rsidP="00EC3AF6">
            <w:pPr>
              <w:rPr>
                <w:del w:id="153" w:author="Wang, Christina [2]" w:date="2023-05-04T15:25:00Z"/>
                <w:rFonts w:ascii="Times New Roman" w:hAnsi="Times New Roman" w:cs="Times New Roman"/>
                <w:color w:val="000000"/>
                <w:sz w:val="20"/>
                <w:szCs w:val="20"/>
              </w:rPr>
            </w:pPr>
            <w:del w:id="154" w:author="Wang, Christina [2]" w:date="2023-05-04T15:25:00Z">
              <w:r w:rsidRPr="00C37C27" w:rsidDel="00066747">
                <w:rPr>
                  <w:rFonts w:ascii="Times New Roman" w:hAnsi="Times New Roman" w:cs="Times New Roman"/>
                  <w:color w:val="000000"/>
                  <w:sz w:val="20"/>
                  <w:szCs w:val="20"/>
                </w:rPr>
                <w:delText>495,841,944.2 (28.4)</w:delText>
              </w:r>
            </w:del>
          </w:p>
        </w:tc>
        <w:tc>
          <w:tcPr>
            <w:tcW w:w="2152" w:type="dxa"/>
            <w:tcBorders>
              <w:top w:val="nil"/>
              <w:left w:val="nil"/>
              <w:bottom w:val="nil"/>
              <w:right w:val="nil"/>
            </w:tcBorders>
          </w:tcPr>
          <w:p w14:paraId="7A6286D0" w14:textId="24226D5B" w:rsidR="00812CED" w:rsidRPr="00C37C27" w:rsidDel="00066747" w:rsidRDefault="00812CED" w:rsidP="00EC3AF6">
            <w:pPr>
              <w:rPr>
                <w:del w:id="155" w:author="Wang, Christina [2]" w:date="2023-05-04T15:25:00Z"/>
                <w:rFonts w:ascii="Times New Roman" w:hAnsi="Times New Roman" w:cs="Times New Roman"/>
                <w:color w:val="000000"/>
                <w:sz w:val="20"/>
                <w:szCs w:val="20"/>
              </w:rPr>
            </w:pPr>
            <w:del w:id="156" w:author="Wang, Christina [2]" w:date="2023-05-04T15:25:00Z">
              <w:r w:rsidRPr="00C37C27" w:rsidDel="00066747">
                <w:rPr>
                  <w:rFonts w:ascii="Times New Roman" w:hAnsi="Times New Roman" w:cs="Times New Roman"/>
                  <w:color w:val="000000"/>
                  <w:sz w:val="20"/>
                  <w:szCs w:val="20"/>
                </w:rPr>
                <w:delText>467,184,631.2 (28.9)</w:delText>
              </w:r>
            </w:del>
          </w:p>
        </w:tc>
        <w:tc>
          <w:tcPr>
            <w:tcW w:w="2188" w:type="dxa"/>
            <w:tcBorders>
              <w:top w:val="nil"/>
              <w:left w:val="nil"/>
              <w:bottom w:val="nil"/>
              <w:right w:val="nil"/>
            </w:tcBorders>
          </w:tcPr>
          <w:p w14:paraId="30DACC94" w14:textId="7C7AE3F6" w:rsidR="00812CED" w:rsidRPr="00C37C27" w:rsidDel="00066747" w:rsidRDefault="00812CED" w:rsidP="00EC3AF6">
            <w:pPr>
              <w:rPr>
                <w:del w:id="157" w:author="Wang, Christina [2]" w:date="2023-05-04T15:25:00Z"/>
                <w:rFonts w:ascii="Times New Roman" w:hAnsi="Times New Roman" w:cs="Times New Roman"/>
                <w:color w:val="000000"/>
                <w:sz w:val="20"/>
                <w:szCs w:val="20"/>
              </w:rPr>
            </w:pPr>
            <w:del w:id="158" w:author="Wang, Christina [2]" w:date="2023-05-04T15:25:00Z">
              <w:r w:rsidRPr="00C37C27" w:rsidDel="00066747">
                <w:rPr>
                  <w:rFonts w:ascii="Times New Roman" w:hAnsi="Times New Roman" w:cs="Times New Roman"/>
                  <w:color w:val="000000"/>
                  <w:sz w:val="20"/>
                  <w:szCs w:val="20"/>
                </w:rPr>
                <w:delText>28,657,312.9 (22.9)</w:delText>
              </w:r>
            </w:del>
          </w:p>
        </w:tc>
        <w:tc>
          <w:tcPr>
            <w:tcW w:w="1080" w:type="dxa"/>
            <w:tcBorders>
              <w:top w:val="nil"/>
              <w:left w:val="nil"/>
              <w:bottom w:val="nil"/>
              <w:right w:val="nil"/>
            </w:tcBorders>
          </w:tcPr>
          <w:p w14:paraId="54E71CB6" w14:textId="11883C39" w:rsidR="00812CED" w:rsidRPr="00C37C27" w:rsidDel="00066747" w:rsidRDefault="00812CED" w:rsidP="00EC3AF6">
            <w:pPr>
              <w:rPr>
                <w:del w:id="159" w:author="Wang, Christina [2]" w:date="2023-05-04T15:25:00Z"/>
                <w:rFonts w:ascii="Times New Roman" w:hAnsi="Times New Roman" w:cs="Times New Roman"/>
                <w:sz w:val="20"/>
                <w:szCs w:val="20"/>
              </w:rPr>
            </w:pPr>
          </w:p>
        </w:tc>
      </w:tr>
      <w:tr w:rsidR="00812CED" w:rsidRPr="00C37C27" w:rsidDel="00066747" w14:paraId="3A073316" w14:textId="4C343B55" w:rsidTr="00EC3AF6">
        <w:trPr>
          <w:trHeight w:val="263"/>
          <w:del w:id="160" w:author="Wang, Christina [2]" w:date="2023-05-04T15:25:00Z"/>
        </w:trPr>
        <w:tc>
          <w:tcPr>
            <w:tcW w:w="2337" w:type="dxa"/>
            <w:tcBorders>
              <w:top w:val="nil"/>
              <w:left w:val="nil"/>
              <w:bottom w:val="nil"/>
              <w:right w:val="nil"/>
            </w:tcBorders>
          </w:tcPr>
          <w:p w14:paraId="1AEFE2A2" w14:textId="68E9F455" w:rsidR="00812CED" w:rsidRPr="00C37C27" w:rsidDel="00066747" w:rsidRDefault="00812CED" w:rsidP="00EC3AF6">
            <w:pPr>
              <w:rPr>
                <w:del w:id="161" w:author="Wang, Christina [2]" w:date="2023-05-04T15:25:00Z"/>
                <w:rFonts w:ascii="Times New Roman" w:hAnsi="Times New Roman" w:cs="Times New Roman"/>
                <w:sz w:val="20"/>
                <w:szCs w:val="20"/>
              </w:rPr>
            </w:pPr>
            <w:del w:id="162" w:author="Wang, Christina [2]" w:date="2023-05-04T15:25:00Z">
              <w:r w:rsidRPr="00C37C27" w:rsidDel="00066747">
                <w:rPr>
                  <w:rFonts w:ascii="Times New Roman" w:hAnsi="Times New Roman" w:cs="Times New Roman"/>
                  <w:color w:val="000000"/>
                  <w:sz w:val="20"/>
                  <w:szCs w:val="20"/>
                </w:rPr>
                <w:delText xml:space="preserve">  Chronic prob., routine</w:delText>
              </w:r>
            </w:del>
          </w:p>
        </w:tc>
        <w:tc>
          <w:tcPr>
            <w:tcW w:w="1968" w:type="dxa"/>
            <w:tcBorders>
              <w:top w:val="nil"/>
              <w:left w:val="nil"/>
              <w:bottom w:val="nil"/>
              <w:right w:val="nil"/>
            </w:tcBorders>
          </w:tcPr>
          <w:p w14:paraId="7FD632F8" w14:textId="67583650" w:rsidR="00812CED" w:rsidRPr="00C37C27" w:rsidDel="00066747" w:rsidRDefault="00812CED" w:rsidP="00EC3AF6">
            <w:pPr>
              <w:rPr>
                <w:del w:id="163" w:author="Wang, Christina [2]" w:date="2023-05-04T15:25:00Z"/>
                <w:rFonts w:ascii="Times New Roman" w:hAnsi="Times New Roman" w:cs="Times New Roman"/>
                <w:color w:val="000000"/>
                <w:sz w:val="20"/>
                <w:szCs w:val="20"/>
              </w:rPr>
            </w:pPr>
            <w:del w:id="164" w:author="Wang, Christina [2]" w:date="2023-05-04T15:25:00Z">
              <w:r w:rsidRPr="00C37C27" w:rsidDel="00066747">
                <w:rPr>
                  <w:rFonts w:ascii="Times New Roman" w:hAnsi="Times New Roman" w:cs="Times New Roman"/>
                  <w:color w:val="000000"/>
                  <w:sz w:val="20"/>
                  <w:szCs w:val="20"/>
                </w:rPr>
                <w:delText>549,837,591.1 (31.5)</w:delText>
              </w:r>
            </w:del>
          </w:p>
        </w:tc>
        <w:tc>
          <w:tcPr>
            <w:tcW w:w="2152" w:type="dxa"/>
            <w:tcBorders>
              <w:top w:val="nil"/>
              <w:left w:val="nil"/>
              <w:bottom w:val="nil"/>
              <w:right w:val="nil"/>
            </w:tcBorders>
          </w:tcPr>
          <w:p w14:paraId="576E574B" w14:textId="327E038E" w:rsidR="00812CED" w:rsidRPr="00C37C27" w:rsidDel="00066747" w:rsidRDefault="00812CED" w:rsidP="00EC3AF6">
            <w:pPr>
              <w:rPr>
                <w:del w:id="165" w:author="Wang, Christina [2]" w:date="2023-05-04T15:25:00Z"/>
                <w:rFonts w:ascii="Times New Roman" w:hAnsi="Times New Roman" w:cs="Times New Roman"/>
                <w:color w:val="000000"/>
                <w:sz w:val="20"/>
                <w:szCs w:val="20"/>
              </w:rPr>
            </w:pPr>
            <w:del w:id="166" w:author="Wang, Christina [2]" w:date="2023-05-04T15:25:00Z">
              <w:r w:rsidRPr="00C37C27" w:rsidDel="00066747">
                <w:rPr>
                  <w:rFonts w:ascii="Times New Roman" w:hAnsi="Times New Roman" w:cs="Times New Roman"/>
                  <w:color w:val="000000"/>
                  <w:sz w:val="20"/>
                  <w:szCs w:val="20"/>
                </w:rPr>
                <w:delText>497,437,732.0 (30.7)</w:delText>
              </w:r>
            </w:del>
          </w:p>
        </w:tc>
        <w:tc>
          <w:tcPr>
            <w:tcW w:w="2188" w:type="dxa"/>
            <w:tcBorders>
              <w:top w:val="nil"/>
              <w:left w:val="nil"/>
              <w:bottom w:val="nil"/>
              <w:right w:val="nil"/>
            </w:tcBorders>
          </w:tcPr>
          <w:p w14:paraId="3F17B42F" w14:textId="6FA7D541" w:rsidR="00812CED" w:rsidRPr="00C37C27" w:rsidDel="00066747" w:rsidRDefault="00812CED" w:rsidP="00EC3AF6">
            <w:pPr>
              <w:rPr>
                <w:del w:id="167" w:author="Wang, Christina [2]" w:date="2023-05-04T15:25:00Z"/>
                <w:rFonts w:ascii="Times New Roman" w:hAnsi="Times New Roman" w:cs="Times New Roman"/>
                <w:color w:val="000000"/>
                <w:sz w:val="20"/>
                <w:szCs w:val="20"/>
              </w:rPr>
            </w:pPr>
            <w:del w:id="168" w:author="Wang, Christina [2]" w:date="2023-05-04T15:25:00Z">
              <w:r w:rsidRPr="00C37C27" w:rsidDel="00066747">
                <w:rPr>
                  <w:rFonts w:ascii="Times New Roman" w:hAnsi="Times New Roman" w:cs="Times New Roman"/>
                  <w:color w:val="000000"/>
                  <w:sz w:val="20"/>
                  <w:szCs w:val="20"/>
                </w:rPr>
                <w:delText>52,399,859.1 (41.8)</w:delText>
              </w:r>
            </w:del>
          </w:p>
        </w:tc>
        <w:tc>
          <w:tcPr>
            <w:tcW w:w="1080" w:type="dxa"/>
            <w:tcBorders>
              <w:top w:val="nil"/>
              <w:left w:val="nil"/>
              <w:bottom w:val="nil"/>
              <w:right w:val="nil"/>
            </w:tcBorders>
          </w:tcPr>
          <w:p w14:paraId="0B68440C" w14:textId="14AD020C" w:rsidR="00812CED" w:rsidRPr="00C37C27" w:rsidDel="00066747" w:rsidRDefault="00812CED" w:rsidP="00EC3AF6">
            <w:pPr>
              <w:rPr>
                <w:del w:id="169" w:author="Wang, Christina [2]" w:date="2023-05-04T15:25:00Z"/>
                <w:rFonts w:ascii="Times New Roman" w:hAnsi="Times New Roman" w:cs="Times New Roman"/>
                <w:sz w:val="20"/>
                <w:szCs w:val="20"/>
              </w:rPr>
            </w:pPr>
          </w:p>
        </w:tc>
      </w:tr>
      <w:tr w:rsidR="00812CED" w:rsidRPr="00C37C27" w:rsidDel="00066747" w14:paraId="58037699" w14:textId="120819BC" w:rsidTr="00EC3AF6">
        <w:trPr>
          <w:trHeight w:val="300"/>
          <w:del w:id="170" w:author="Wang, Christina [2]" w:date="2023-05-04T15:25:00Z"/>
        </w:trPr>
        <w:tc>
          <w:tcPr>
            <w:tcW w:w="2337" w:type="dxa"/>
            <w:tcBorders>
              <w:top w:val="nil"/>
              <w:left w:val="nil"/>
              <w:bottom w:val="nil"/>
              <w:right w:val="nil"/>
            </w:tcBorders>
          </w:tcPr>
          <w:p w14:paraId="413FABB5" w14:textId="2BB339B6" w:rsidR="00812CED" w:rsidRPr="00C37C27" w:rsidDel="00066747" w:rsidRDefault="00812CED" w:rsidP="00EC3AF6">
            <w:pPr>
              <w:rPr>
                <w:del w:id="171" w:author="Wang, Christina [2]" w:date="2023-05-04T15:25:00Z"/>
                <w:rFonts w:ascii="Times New Roman" w:hAnsi="Times New Roman" w:cs="Times New Roman"/>
                <w:sz w:val="20"/>
                <w:szCs w:val="20"/>
              </w:rPr>
            </w:pPr>
            <w:del w:id="172" w:author="Wang, Christina [2]" w:date="2023-05-04T15:25:00Z">
              <w:r w:rsidRPr="00C37C27" w:rsidDel="00066747">
                <w:rPr>
                  <w:rFonts w:ascii="Times New Roman" w:hAnsi="Times New Roman" w:cs="Times New Roman"/>
                  <w:color w:val="000000"/>
                  <w:sz w:val="20"/>
                  <w:szCs w:val="20"/>
                </w:rPr>
                <w:delText xml:space="preserve">  Chronic prob., flare-up</w:delText>
              </w:r>
            </w:del>
          </w:p>
        </w:tc>
        <w:tc>
          <w:tcPr>
            <w:tcW w:w="1968" w:type="dxa"/>
            <w:tcBorders>
              <w:top w:val="nil"/>
              <w:left w:val="nil"/>
              <w:bottom w:val="nil"/>
              <w:right w:val="nil"/>
            </w:tcBorders>
          </w:tcPr>
          <w:p w14:paraId="42AB1AFE" w14:textId="148D73CB" w:rsidR="00812CED" w:rsidRPr="00C37C27" w:rsidDel="00066747" w:rsidRDefault="00812CED" w:rsidP="00EC3AF6">
            <w:pPr>
              <w:rPr>
                <w:del w:id="173" w:author="Wang, Christina [2]" w:date="2023-05-04T15:25:00Z"/>
                <w:rFonts w:ascii="Times New Roman" w:hAnsi="Times New Roman" w:cs="Times New Roman"/>
                <w:color w:val="000000"/>
                <w:sz w:val="20"/>
                <w:szCs w:val="20"/>
              </w:rPr>
            </w:pPr>
            <w:del w:id="174" w:author="Wang, Christina [2]" w:date="2023-05-04T15:25:00Z">
              <w:r w:rsidRPr="00C37C27" w:rsidDel="00066747">
                <w:rPr>
                  <w:rFonts w:ascii="Times New Roman" w:hAnsi="Times New Roman" w:cs="Times New Roman"/>
                  <w:color w:val="000000"/>
                  <w:sz w:val="20"/>
                  <w:szCs w:val="20"/>
                </w:rPr>
                <w:delText>127,037,679.5 (7.3)</w:delText>
              </w:r>
            </w:del>
          </w:p>
        </w:tc>
        <w:tc>
          <w:tcPr>
            <w:tcW w:w="2152" w:type="dxa"/>
            <w:tcBorders>
              <w:top w:val="nil"/>
              <w:left w:val="nil"/>
              <w:bottom w:val="nil"/>
              <w:right w:val="nil"/>
            </w:tcBorders>
          </w:tcPr>
          <w:p w14:paraId="39374CC1" w14:textId="3DB7913C" w:rsidR="00812CED" w:rsidRPr="00C37C27" w:rsidDel="00066747" w:rsidRDefault="00812CED" w:rsidP="00EC3AF6">
            <w:pPr>
              <w:rPr>
                <w:del w:id="175" w:author="Wang, Christina [2]" w:date="2023-05-04T15:25:00Z"/>
                <w:rFonts w:ascii="Times New Roman" w:hAnsi="Times New Roman" w:cs="Times New Roman"/>
                <w:color w:val="000000"/>
                <w:sz w:val="20"/>
                <w:szCs w:val="20"/>
              </w:rPr>
            </w:pPr>
            <w:del w:id="176" w:author="Wang, Christina [2]" w:date="2023-05-04T15:25:00Z">
              <w:r w:rsidRPr="00C37C27" w:rsidDel="00066747">
                <w:rPr>
                  <w:rFonts w:ascii="Times New Roman" w:hAnsi="Times New Roman" w:cs="Times New Roman"/>
                  <w:color w:val="000000"/>
                  <w:sz w:val="20"/>
                  <w:szCs w:val="20"/>
                </w:rPr>
                <w:delText>116,025,348.3 (7.2)</w:delText>
              </w:r>
            </w:del>
          </w:p>
        </w:tc>
        <w:tc>
          <w:tcPr>
            <w:tcW w:w="2188" w:type="dxa"/>
            <w:tcBorders>
              <w:top w:val="nil"/>
              <w:left w:val="nil"/>
              <w:bottom w:val="nil"/>
              <w:right w:val="nil"/>
            </w:tcBorders>
          </w:tcPr>
          <w:p w14:paraId="198850B9" w14:textId="5857A7F7" w:rsidR="00812CED" w:rsidRPr="00C37C27" w:rsidDel="00066747" w:rsidRDefault="00812CED" w:rsidP="00EC3AF6">
            <w:pPr>
              <w:rPr>
                <w:del w:id="177" w:author="Wang, Christina [2]" w:date="2023-05-04T15:25:00Z"/>
                <w:rFonts w:ascii="Times New Roman" w:hAnsi="Times New Roman" w:cs="Times New Roman"/>
                <w:color w:val="000000"/>
                <w:sz w:val="20"/>
                <w:szCs w:val="20"/>
              </w:rPr>
            </w:pPr>
            <w:del w:id="178" w:author="Wang, Christina [2]" w:date="2023-05-04T15:25:00Z">
              <w:r w:rsidRPr="00C37C27" w:rsidDel="00066747">
                <w:rPr>
                  <w:rFonts w:ascii="Times New Roman" w:hAnsi="Times New Roman" w:cs="Times New Roman"/>
                  <w:color w:val="000000"/>
                  <w:sz w:val="20"/>
                  <w:szCs w:val="20"/>
                </w:rPr>
                <w:delText>11,012,331.2 (8.8)</w:delText>
              </w:r>
            </w:del>
          </w:p>
        </w:tc>
        <w:tc>
          <w:tcPr>
            <w:tcW w:w="1080" w:type="dxa"/>
            <w:tcBorders>
              <w:top w:val="nil"/>
              <w:left w:val="nil"/>
              <w:bottom w:val="nil"/>
              <w:right w:val="nil"/>
            </w:tcBorders>
          </w:tcPr>
          <w:p w14:paraId="1D8D7D0F" w14:textId="35D39BAD" w:rsidR="00812CED" w:rsidRPr="00C37C27" w:rsidDel="00066747" w:rsidRDefault="00812CED" w:rsidP="00EC3AF6">
            <w:pPr>
              <w:rPr>
                <w:del w:id="179" w:author="Wang, Christina [2]" w:date="2023-05-04T15:25:00Z"/>
                <w:rFonts w:ascii="Times New Roman" w:hAnsi="Times New Roman" w:cs="Times New Roman"/>
                <w:sz w:val="20"/>
                <w:szCs w:val="20"/>
              </w:rPr>
            </w:pPr>
          </w:p>
        </w:tc>
      </w:tr>
      <w:tr w:rsidR="00812CED" w:rsidRPr="00C37C27" w:rsidDel="00066747" w14:paraId="45D3C960" w14:textId="406BDA23" w:rsidTr="00EC3AF6">
        <w:trPr>
          <w:trHeight w:val="234"/>
          <w:del w:id="180" w:author="Wang, Christina [2]" w:date="2023-05-04T15:25:00Z"/>
        </w:trPr>
        <w:tc>
          <w:tcPr>
            <w:tcW w:w="2337" w:type="dxa"/>
            <w:tcBorders>
              <w:top w:val="nil"/>
              <w:left w:val="nil"/>
              <w:bottom w:val="nil"/>
              <w:right w:val="nil"/>
            </w:tcBorders>
          </w:tcPr>
          <w:p w14:paraId="17E9B6BB" w14:textId="575ADA28" w:rsidR="00812CED" w:rsidRPr="00C37C27" w:rsidDel="00066747" w:rsidRDefault="00812CED" w:rsidP="00EC3AF6">
            <w:pPr>
              <w:rPr>
                <w:del w:id="181" w:author="Wang, Christina [2]" w:date="2023-05-04T15:25:00Z"/>
                <w:rFonts w:ascii="Times New Roman" w:hAnsi="Times New Roman" w:cs="Times New Roman"/>
                <w:sz w:val="20"/>
                <w:szCs w:val="20"/>
              </w:rPr>
            </w:pPr>
            <w:del w:id="182" w:author="Wang, Christina [2]" w:date="2023-05-04T15:25:00Z">
              <w:r w:rsidRPr="00C37C27" w:rsidDel="00066747">
                <w:rPr>
                  <w:rFonts w:ascii="Times New Roman" w:hAnsi="Times New Roman" w:cs="Times New Roman"/>
                  <w:color w:val="000000"/>
                  <w:sz w:val="20"/>
                  <w:szCs w:val="20"/>
                </w:rPr>
                <w:delText xml:space="preserve">  Pre-surgery</w:delText>
              </w:r>
            </w:del>
          </w:p>
        </w:tc>
        <w:tc>
          <w:tcPr>
            <w:tcW w:w="1968" w:type="dxa"/>
            <w:tcBorders>
              <w:top w:val="nil"/>
              <w:left w:val="nil"/>
              <w:bottom w:val="nil"/>
              <w:right w:val="nil"/>
            </w:tcBorders>
          </w:tcPr>
          <w:p w14:paraId="7C13F407" w14:textId="0D954151" w:rsidR="00812CED" w:rsidRPr="00C37C27" w:rsidDel="00066747" w:rsidRDefault="00812CED" w:rsidP="00EC3AF6">
            <w:pPr>
              <w:rPr>
                <w:del w:id="183" w:author="Wang, Christina [2]" w:date="2023-05-04T15:25:00Z"/>
                <w:rFonts w:ascii="Times New Roman" w:hAnsi="Times New Roman" w:cs="Times New Roman"/>
                <w:color w:val="000000"/>
                <w:sz w:val="20"/>
                <w:szCs w:val="20"/>
              </w:rPr>
            </w:pPr>
            <w:del w:id="184" w:author="Wang, Christina [2]" w:date="2023-05-04T15:25:00Z">
              <w:r w:rsidRPr="00C37C27" w:rsidDel="00066747">
                <w:rPr>
                  <w:rFonts w:ascii="Times New Roman" w:hAnsi="Times New Roman" w:cs="Times New Roman"/>
                  <w:color w:val="000000"/>
                  <w:sz w:val="20"/>
                  <w:szCs w:val="20"/>
                </w:rPr>
                <w:delText>34,912,159.8 (2.0)</w:delText>
              </w:r>
            </w:del>
          </w:p>
        </w:tc>
        <w:tc>
          <w:tcPr>
            <w:tcW w:w="2152" w:type="dxa"/>
            <w:tcBorders>
              <w:top w:val="nil"/>
              <w:left w:val="nil"/>
              <w:bottom w:val="nil"/>
              <w:right w:val="nil"/>
            </w:tcBorders>
          </w:tcPr>
          <w:p w14:paraId="2485B76A" w14:textId="7B0CAEC5" w:rsidR="00812CED" w:rsidRPr="00C37C27" w:rsidDel="00066747" w:rsidRDefault="00812CED" w:rsidP="00EC3AF6">
            <w:pPr>
              <w:rPr>
                <w:del w:id="185" w:author="Wang, Christina [2]" w:date="2023-05-04T15:25:00Z"/>
                <w:rFonts w:ascii="Times New Roman" w:hAnsi="Times New Roman" w:cs="Times New Roman"/>
                <w:color w:val="000000"/>
                <w:sz w:val="20"/>
                <w:szCs w:val="20"/>
              </w:rPr>
            </w:pPr>
            <w:del w:id="186" w:author="Wang, Christina [2]" w:date="2023-05-04T15:25:00Z">
              <w:r w:rsidRPr="00C37C27" w:rsidDel="00066747">
                <w:rPr>
                  <w:rFonts w:ascii="Times New Roman" w:hAnsi="Times New Roman" w:cs="Times New Roman"/>
                  <w:color w:val="000000"/>
                  <w:sz w:val="20"/>
                  <w:szCs w:val="20"/>
                </w:rPr>
                <w:delText>30,818,590.4 (1.9)</w:delText>
              </w:r>
            </w:del>
          </w:p>
        </w:tc>
        <w:tc>
          <w:tcPr>
            <w:tcW w:w="2188" w:type="dxa"/>
            <w:tcBorders>
              <w:top w:val="nil"/>
              <w:left w:val="nil"/>
              <w:bottom w:val="nil"/>
              <w:right w:val="nil"/>
            </w:tcBorders>
          </w:tcPr>
          <w:p w14:paraId="38DA358D" w14:textId="15356159" w:rsidR="00812CED" w:rsidRPr="00C37C27" w:rsidDel="00066747" w:rsidRDefault="00812CED" w:rsidP="00EC3AF6">
            <w:pPr>
              <w:rPr>
                <w:del w:id="187" w:author="Wang, Christina [2]" w:date="2023-05-04T15:25:00Z"/>
                <w:rFonts w:ascii="Times New Roman" w:hAnsi="Times New Roman" w:cs="Times New Roman"/>
                <w:color w:val="000000"/>
                <w:sz w:val="20"/>
                <w:szCs w:val="20"/>
              </w:rPr>
            </w:pPr>
            <w:del w:id="188" w:author="Wang, Christina [2]" w:date="2023-05-04T15:25:00Z">
              <w:r w:rsidRPr="00C37C27" w:rsidDel="00066747">
                <w:rPr>
                  <w:rFonts w:ascii="Times New Roman" w:hAnsi="Times New Roman" w:cs="Times New Roman"/>
                  <w:color w:val="000000"/>
                  <w:sz w:val="20"/>
                  <w:szCs w:val="20"/>
                </w:rPr>
                <w:delText>4,093,569.4 (3.3)</w:delText>
              </w:r>
            </w:del>
          </w:p>
        </w:tc>
        <w:tc>
          <w:tcPr>
            <w:tcW w:w="1080" w:type="dxa"/>
            <w:tcBorders>
              <w:top w:val="nil"/>
              <w:left w:val="nil"/>
              <w:bottom w:val="nil"/>
              <w:right w:val="nil"/>
            </w:tcBorders>
          </w:tcPr>
          <w:p w14:paraId="2645261C" w14:textId="3BE44D07" w:rsidR="00812CED" w:rsidRPr="00C37C27" w:rsidDel="00066747" w:rsidRDefault="00812CED" w:rsidP="00EC3AF6">
            <w:pPr>
              <w:rPr>
                <w:del w:id="189" w:author="Wang, Christina [2]" w:date="2023-05-04T15:25:00Z"/>
                <w:rFonts w:ascii="Times New Roman" w:hAnsi="Times New Roman" w:cs="Times New Roman"/>
                <w:sz w:val="20"/>
                <w:szCs w:val="20"/>
              </w:rPr>
            </w:pPr>
          </w:p>
        </w:tc>
      </w:tr>
      <w:tr w:rsidR="00812CED" w:rsidRPr="00C37C27" w:rsidDel="00066747" w14:paraId="0A362041" w14:textId="1C3B19EA" w:rsidTr="00EC3AF6">
        <w:trPr>
          <w:trHeight w:val="300"/>
          <w:del w:id="190" w:author="Wang, Christina [2]" w:date="2023-05-04T15:25:00Z"/>
        </w:trPr>
        <w:tc>
          <w:tcPr>
            <w:tcW w:w="2337" w:type="dxa"/>
            <w:tcBorders>
              <w:top w:val="nil"/>
              <w:left w:val="nil"/>
              <w:bottom w:val="nil"/>
              <w:right w:val="nil"/>
            </w:tcBorders>
          </w:tcPr>
          <w:p w14:paraId="68E15378" w14:textId="7B4F5678" w:rsidR="00812CED" w:rsidRPr="00C37C27" w:rsidDel="00066747" w:rsidRDefault="00812CED" w:rsidP="00EC3AF6">
            <w:pPr>
              <w:rPr>
                <w:del w:id="191" w:author="Wang, Christina [2]" w:date="2023-05-04T15:25:00Z"/>
                <w:rFonts w:ascii="Times New Roman" w:hAnsi="Times New Roman" w:cs="Times New Roman"/>
                <w:sz w:val="20"/>
                <w:szCs w:val="20"/>
              </w:rPr>
            </w:pPr>
            <w:del w:id="192" w:author="Wang, Christina [2]" w:date="2023-05-04T15:25:00Z">
              <w:r w:rsidRPr="00C37C27" w:rsidDel="00066747">
                <w:rPr>
                  <w:rFonts w:ascii="Times New Roman" w:hAnsi="Times New Roman" w:cs="Times New Roman"/>
                  <w:color w:val="000000"/>
                  <w:sz w:val="20"/>
                  <w:szCs w:val="20"/>
                </w:rPr>
                <w:delText xml:space="preserve">  Post-surgery</w:delText>
              </w:r>
            </w:del>
          </w:p>
        </w:tc>
        <w:tc>
          <w:tcPr>
            <w:tcW w:w="1968" w:type="dxa"/>
            <w:tcBorders>
              <w:top w:val="nil"/>
              <w:left w:val="nil"/>
              <w:bottom w:val="nil"/>
              <w:right w:val="nil"/>
            </w:tcBorders>
          </w:tcPr>
          <w:p w14:paraId="274C1C81" w14:textId="1C8B3807" w:rsidR="00812CED" w:rsidRPr="00C37C27" w:rsidDel="00066747" w:rsidRDefault="00812CED" w:rsidP="00EC3AF6">
            <w:pPr>
              <w:rPr>
                <w:del w:id="193" w:author="Wang, Christina [2]" w:date="2023-05-04T15:25:00Z"/>
                <w:rFonts w:ascii="Times New Roman" w:hAnsi="Times New Roman" w:cs="Times New Roman"/>
                <w:color w:val="000000"/>
                <w:sz w:val="20"/>
                <w:szCs w:val="20"/>
              </w:rPr>
            </w:pPr>
            <w:del w:id="194" w:author="Wang, Christina [2]" w:date="2023-05-04T15:25:00Z">
              <w:r w:rsidRPr="00C37C27" w:rsidDel="00066747">
                <w:rPr>
                  <w:rFonts w:ascii="Times New Roman" w:hAnsi="Times New Roman" w:cs="Times New Roman"/>
                  <w:color w:val="000000"/>
                  <w:sz w:val="20"/>
                  <w:szCs w:val="20"/>
                </w:rPr>
                <w:delText>94,127,492.9 (5.4)</w:delText>
              </w:r>
            </w:del>
          </w:p>
        </w:tc>
        <w:tc>
          <w:tcPr>
            <w:tcW w:w="2152" w:type="dxa"/>
            <w:tcBorders>
              <w:top w:val="nil"/>
              <w:left w:val="nil"/>
              <w:bottom w:val="nil"/>
              <w:right w:val="nil"/>
            </w:tcBorders>
          </w:tcPr>
          <w:p w14:paraId="2DEE48A5" w14:textId="76A5C1C8" w:rsidR="00812CED" w:rsidRPr="00C37C27" w:rsidDel="00066747" w:rsidRDefault="00812CED" w:rsidP="00EC3AF6">
            <w:pPr>
              <w:rPr>
                <w:del w:id="195" w:author="Wang, Christina [2]" w:date="2023-05-04T15:25:00Z"/>
                <w:rFonts w:ascii="Times New Roman" w:hAnsi="Times New Roman" w:cs="Times New Roman"/>
                <w:color w:val="000000"/>
                <w:sz w:val="20"/>
                <w:szCs w:val="20"/>
              </w:rPr>
            </w:pPr>
            <w:del w:id="196" w:author="Wang, Christina [2]" w:date="2023-05-04T15:25:00Z">
              <w:r w:rsidRPr="00C37C27" w:rsidDel="00066747">
                <w:rPr>
                  <w:rFonts w:ascii="Times New Roman" w:hAnsi="Times New Roman" w:cs="Times New Roman"/>
                  <w:color w:val="000000"/>
                  <w:sz w:val="20"/>
                  <w:szCs w:val="20"/>
                </w:rPr>
                <w:delText>83,157,236.9 (5.1)</w:delText>
              </w:r>
            </w:del>
          </w:p>
        </w:tc>
        <w:tc>
          <w:tcPr>
            <w:tcW w:w="2188" w:type="dxa"/>
            <w:tcBorders>
              <w:top w:val="nil"/>
              <w:left w:val="nil"/>
              <w:bottom w:val="nil"/>
              <w:right w:val="nil"/>
            </w:tcBorders>
          </w:tcPr>
          <w:p w14:paraId="2965BC3B" w14:textId="6149C9F2" w:rsidR="00812CED" w:rsidRPr="00C37C27" w:rsidDel="00066747" w:rsidRDefault="00812CED" w:rsidP="00EC3AF6">
            <w:pPr>
              <w:rPr>
                <w:del w:id="197" w:author="Wang, Christina [2]" w:date="2023-05-04T15:25:00Z"/>
                <w:rFonts w:ascii="Times New Roman" w:hAnsi="Times New Roman" w:cs="Times New Roman"/>
                <w:color w:val="000000"/>
                <w:sz w:val="20"/>
                <w:szCs w:val="20"/>
              </w:rPr>
            </w:pPr>
            <w:del w:id="198" w:author="Wang, Christina [2]" w:date="2023-05-04T15:25:00Z">
              <w:r w:rsidRPr="00C37C27" w:rsidDel="00066747">
                <w:rPr>
                  <w:rFonts w:ascii="Times New Roman" w:hAnsi="Times New Roman" w:cs="Times New Roman"/>
                  <w:color w:val="000000"/>
                  <w:sz w:val="20"/>
                  <w:szCs w:val="20"/>
                </w:rPr>
                <w:delText>10,970,256.0 (8.8)</w:delText>
              </w:r>
            </w:del>
          </w:p>
        </w:tc>
        <w:tc>
          <w:tcPr>
            <w:tcW w:w="1080" w:type="dxa"/>
            <w:tcBorders>
              <w:top w:val="nil"/>
              <w:left w:val="nil"/>
              <w:bottom w:val="nil"/>
              <w:right w:val="nil"/>
            </w:tcBorders>
          </w:tcPr>
          <w:p w14:paraId="3EF2F88D" w14:textId="66D5340F" w:rsidR="00812CED" w:rsidRPr="00C37C27" w:rsidDel="00066747" w:rsidRDefault="00812CED" w:rsidP="00EC3AF6">
            <w:pPr>
              <w:rPr>
                <w:del w:id="199" w:author="Wang, Christina [2]" w:date="2023-05-04T15:25:00Z"/>
                <w:rFonts w:ascii="Times New Roman" w:hAnsi="Times New Roman" w:cs="Times New Roman"/>
                <w:sz w:val="20"/>
                <w:szCs w:val="20"/>
              </w:rPr>
            </w:pPr>
          </w:p>
        </w:tc>
      </w:tr>
      <w:tr w:rsidR="00812CED" w:rsidRPr="00C37C27" w:rsidDel="00066747" w14:paraId="602C16FE" w14:textId="37D13C89" w:rsidTr="00EC3AF6">
        <w:trPr>
          <w:trHeight w:val="300"/>
          <w:del w:id="200" w:author="Wang, Christina [2]" w:date="2023-05-04T15:25:00Z"/>
        </w:trPr>
        <w:tc>
          <w:tcPr>
            <w:tcW w:w="2337" w:type="dxa"/>
            <w:tcBorders>
              <w:top w:val="nil"/>
              <w:left w:val="nil"/>
              <w:bottom w:val="nil"/>
              <w:right w:val="nil"/>
            </w:tcBorders>
          </w:tcPr>
          <w:p w14:paraId="598007B9" w14:textId="066D1036" w:rsidR="00812CED" w:rsidRPr="00C37C27" w:rsidDel="00066747" w:rsidRDefault="00812CED" w:rsidP="00EC3AF6">
            <w:pPr>
              <w:rPr>
                <w:del w:id="201" w:author="Wang, Christina [2]" w:date="2023-05-04T15:25:00Z"/>
                <w:rFonts w:ascii="Times New Roman" w:hAnsi="Times New Roman" w:cs="Times New Roman"/>
                <w:sz w:val="20"/>
                <w:szCs w:val="20"/>
              </w:rPr>
            </w:pPr>
            <w:del w:id="202" w:author="Wang, Christina [2]" w:date="2023-05-04T15:25:00Z">
              <w:r w:rsidRPr="00C37C27" w:rsidDel="00066747">
                <w:rPr>
                  <w:rFonts w:ascii="Times New Roman" w:hAnsi="Times New Roman" w:cs="Times New Roman"/>
                  <w:color w:val="000000"/>
                  <w:sz w:val="20"/>
                  <w:szCs w:val="20"/>
                </w:rPr>
                <w:delText xml:space="preserve">  Preventive care</w:delText>
              </w:r>
            </w:del>
          </w:p>
        </w:tc>
        <w:tc>
          <w:tcPr>
            <w:tcW w:w="1968" w:type="dxa"/>
            <w:tcBorders>
              <w:top w:val="nil"/>
              <w:left w:val="nil"/>
              <w:bottom w:val="nil"/>
              <w:right w:val="nil"/>
            </w:tcBorders>
          </w:tcPr>
          <w:p w14:paraId="1FB52132" w14:textId="0AA73D12" w:rsidR="00812CED" w:rsidRPr="00C37C27" w:rsidDel="00066747" w:rsidRDefault="00812CED" w:rsidP="00EC3AF6">
            <w:pPr>
              <w:rPr>
                <w:del w:id="203" w:author="Wang, Christina [2]" w:date="2023-05-04T15:25:00Z"/>
                <w:rFonts w:ascii="Times New Roman" w:hAnsi="Times New Roman" w:cs="Times New Roman"/>
                <w:color w:val="000000"/>
                <w:sz w:val="20"/>
                <w:szCs w:val="20"/>
              </w:rPr>
            </w:pPr>
            <w:del w:id="204" w:author="Wang, Christina [2]" w:date="2023-05-04T15:25:00Z">
              <w:r w:rsidRPr="00C37C27" w:rsidDel="00066747">
                <w:rPr>
                  <w:rFonts w:ascii="Times New Roman" w:hAnsi="Times New Roman" w:cs="Times New Roman"/>
                  <w:color w:val="000000"/>
                  <w:sz w:val="20"/>
                  <w:szCs w:val="20"/>
                </w:rPr>
                <w:delText>400,372,500.2 (23.0)</w:delText>
              </w:r>
            </w:del>
          </w:p>
        </w:tc>
        <w:tc>
          <w:tcPr>
            <w:tcW w:w="2152" w:type="dxa"/>
            <w:tcBorders>
              <w:top w:val="nil"/>
              <w:left w:val="nil"/>
              <w:bottom w:val="nil"/>
              <w:right w:val="nil"/>
            </w:tcBorders>
          </w:tcPr>
          <w:p w14:paraId="02C73E9B" w14:textId="13CA9F7A" w:rsidR="00812CED" w:rsidRPr="00C37C27" w:rsidDel="00066747" w:rsidRDefault="00812CED" w:rsidP="00EC3AF6">
            <w:pPr>
              <w:rPr>
                <w:del w:id="205" w:author="Wang, Christina [2]" w:date="2023-05-04T15:25:00Z"/>
                <w:rFonts w:ascii="Times New Roman" w:hAnsi="Times New Roman" w:cs="Times New Roman"/>
                <w:color w:val="000000"/>
                <w:sz w:val="20"/>
                <w:szCs w:val="20"/>
              </w:rPr>
            </w:pPr>
            <w:del w:id="206" w:author="Wang, Christina [2]" w:date="2023-05-04T15:25:00Z">
              <w:r w:rsidRPr="00C37C27" w:rsidDel="00066747">
                <w:rPr>
                  <w:rFonts w:ascii="Times New Roman" w:hAnsi="Times New Roman" w:cs="Times New Roman"/>
                  <w:color w:val="000000"/>
                  <w:sz w:val="20"/>
                  <w:szCs w:val="20"/>
                </w:rPr>
                <w:delText>384,515,335.9 (23.8)</w:delText>
              </w:r>
            </w:del>
          </w:p>
        </w:tc>
        <w:tc>
          <w:tcPr>
            <w:tcW w:w="2188" w:type="dxa"/>
            <w:tcBorders>
              <w:top w:val="nil"/>
              <w:left w:val="nil"/>
              <w:bottom w:val="nil"/>
              <w:right w:val="nil"/>
            </w:tcBorders>
          </w:tcPr>
          <w:p w14:paraId="30B95FB4" w14:textId="543366BC" w:rsidR="00812CED" w:rsidRPr="00C37C27" w:rsidDel="00066747" w:rsidRDefault="00812CED" w:rsidP="00EC3AF6">
            <w:pPr>
              <w:rPr>
                <w:del w:id="207" w:author="Wang, Christina [2]" w:date="2023-05-04T15:25:00Z"/>
                <w:rFonts w:ascii="Times New Roman" w:hAnsi="Times New Roman" w:cs="Times New Roman"/>
                <w:color w:val="000000"/>
                <w:sz w:val="20"/>
                <w:szCs w:val="20"/>
              </w:rPr>
            </w:pPr>
            <w:del w:id="208" w:author="Wang, Christina [2]" w:date="2023-05-04T15:25:00Z">
              <w:r w:rsidRPr="00C37C27" w:rsidDel="00066747">
                <w:rPr>
                  <w:rFonts w:ascii="Times New Roman" w:hAnsi="Times New Roman" w:cs="Times New Roman"/>
                  <w:color w:val="000000"/>
                  <w:sz w:val="20"/>
                  <w:szCs w:val="20"/>
                </w:rPr>
                <w:delText>15,857,164.3 (12.7)</w:delText>
              </w:r>
            </w:del>
          </w:p>
        </w:tc>
        <w:tc>
          <w:tcPr>
            <w:tcW w:w="1080" w:type="dxa"/>
            <w:tcBorders>
              <w:top w:val="nil"/>
              <w:left w:val="nil"/>
              <w:bottom w:val="nil"/>
              <w:right w:val="nil"/>
            </w:tcBorders>
          </w:tcPr>
          <w:p w14:paraId="52995A5A" w14:textId="52F90F6A" w:rsidR="00812CED" w:rsidRPr="00C37C27" w:rsidDel="00066747" w:rsidRDefault="00812CED" w:rsidP="00EC3AF6">
            <w:pPr>
              <w:rPr>
                <w:del w:id="209" w:author="Wang, Christina [2]" w:date="2023-05-04T15:25:00Z"/>
                <w:rFonts w:ascii="Times New Roman" w:hAnsi="Times New Roman" w:cs="Times New Roman"/>
                <w:sz w:val="20"/>
                <w:szCs w:val="20"/>
              </w:rPr>
            </w:pPr>
          </w:p>
        </w:tc>
      </w:tr>
      <w:tr w:rsidR="00812CED" w:rsidRPr="00C37C27" w14:paraId="3CE10B6F" w14:textId="77777777" w:rsidTr="00EC3AF6">
        <w:trPr>
          <w:trHeight w:val="263"/>
        </w:trPr>
        <w:tc>
          <w:tcPr>
            <w:tcW w:w="2337" w:type="dxa"/>
            <w:tcBorders>
              <w:top w:val="nil"/>
              <w:left w:val="nil"/>
              <w:bottom w:val="nil"/>
              <w:right w:val="nil"/>
            </w:tcBorders>
          </w:tcPr>
          <w:p w14:paraId="167B087C" w14:textId="237A7DC7" w:rsidR="00812CED" w:rsidRPr="00C37C27" w:rsidRDefault="00812CED" w:rsidP="00EC3AF6">
            <w:pPr>
              <w:rPr>
                <w:rFonts w:ascii="Times New Roman" w:hAnsi="Times New Roman" w:cs="Times New Roman"/>
                <w:b/>
                <w:bCs/>
                <w:sz w:val="20"/>
                <w:szCs w:val="20"/>
              </w:rPr>
            </w:pPr>
            <w:commentRangeStart w:id="210"/>
            <w:r w:rsidRPr="00C37C27">
              <w:rPr>
                <w:rFonts w:ascii="Times New Roman" w:hAnsi="Times New Roman" w:cs="Times New Roman"/>
                <w:b/>
                <w:bCs/>
                <w:color w:val="000000"/>
                <w:sz w:val="20"/>
                <w:szCs w:val="20"/>
              </w:rPr>
              <w:t>Physician</w:t>
            </w:r>
            <w:commentRangeEnd w:id="210"/>
            <w:r w:rsidR="00604AC5">
              <w:rPr>
                <w:rStyle w:val="CommentReference"/>
              </w:rPr>
              <w:commentReference w:id="210"/>
            </w:r>
            <w:r w:rsidRPr="00C37C27">
              <w:rPr>
                <w:rFonts w:ascii="Times New Roman" w:hAnsi="Times New Roman" w:cs="Times New Roman"/>
                <w:b/>
                <w:bCs/>
                <w:color w:val="000000"/>
                <w:sz w:val="20"/>
                <w:szCs w:val="20"/>
              </w:rPr>
              <w:t xml:space="preserve"> Specialty</w:t>
            </w:r>
          </w:p>
        </w:tc>
        <w:tc>
          <w:tcPr>
            <w:tcW w:w="1968" w:type="dxa"/>
            <w:tcBorders>
              <w:top w:val="nil"/>
              <w:left w:val="nil"/>
              <w:bottom w:val="nil"/>
              <w:right w:val="nil"/>
            </w:tcBorders>
          </w:tcPr>
          <w:p w14:paraId="09013A58" w14:textId="77777777" w:rsidR="00812CED" w:rsidRPr="00C37C27" w:rsidRDefault="00812CED" w:rsidP="00EC3AF6">
            <w:pPr>
              <w:rPr>
                <w:rFonts w:ascii="Times New Roman" w:hAnsi="Times New Roman" w:cs="Times New Roman"/>
                <w:color w:val="000000"/>
                <w:sz w:val="20"/>
                <w:szCs w:val="20"/>
              </w:rPr>
            </w:pPr>
          </w:p>
        </w:tc>
        <w:tc>
          <w:tcPr>
            <w:tcW w:w="2152" w:type="dxa"/>
            <w:tcBorders>
              <w:top w:val="nil"/>
              <w:left w:val="nil"/>
              <w:bottom w:val="nil"/>
              <w:right w:val="nil"/>
            </w:tcBorders>
          </w:tcPr>
          <w:p w14:paraId="0F27E56A" w14:textId="77777777" w:rsidR="00812CED" w:rsidRPr="00C37C27" w:rsidRDefault="00812CED" w:rsidP="00EC3AF6">
            <w:pPr>
              <w:rPr>
                <w:rFonts w:ascii="Times New Roman" w:hAnsi="Times New Roman" w:cs="Times New Roman"/>
                <w:color w:val="000000"/>
                <w:sz w:val="20"/>
                <w:szCs w:val="20"/>
              </w:rPr>
            </w:pPr>
          </w:p>
        </w:tc>
        <w:tc>
          <w:tcPr>
            <w:tcW w:w="2188" w:type="dxa"/>
            <w:tcBorders>
              <w:top w:val="nil"/>
              <w:left w:val="nil"/>
              <w:bottom w:val="nil"/>
              <w:right w:val="nil"/>
            </w:tcBorders>
          </w:tcPr>
          <w:p w14:paraId="0898C3C4" w14:textId="77777777" w:rsidR="00812CED" w:rsidRPr="00C37C27" w:rsidRDefault="00812CED" w:rsidP="00EC3AF6">
            <w:pPr>
              <w:rPr>
                <w:rFonts w:ascii="Times New Roman" w:hAnsi="Times New Roman" w:cs="Times New Roman"/>
                <w:color w:val="000000"/>
                <w:sz w:val="20"/>
                <w:szCs w:val="20"/>
              </w:rPr>
            </w:pPr>
          </w:p>
        </w:tc>
        <w:tc>
          <w:tcPr>
            <w:tcW w:w="1080" w:type="dxa"/>
            <w:tcBorders>
              <w:top w:val="nil"/>
              <w:left w:val="nil"/>
              <w:bottom w:val="nil"/>
              <w:right w:val="nil"/>
            </w:tcBorders>
          </w:tcPr>
          <w:p w14:paraId="679AE8C7" w14:textId="77777777" w:rsidR="00812CED" w:rsidRPr="00C37C27" w:rsidRDefault="00812CED" w:rsidP="00EC3AF6">
            <w:pPr>
              <w:rPr>
                <w:rFonts w:ascii="Times New Roman" w:hAnsi="Times New Roman" w:cs="Times New Roman"/>
                <w:b/>
                <w:bCs/>
                <w:color w:val="000000"/>
                <w:sz w:val="20"/>
                <w:szCs w:val="20"/>
              </w:rPr>
            </w:pPr>
            <w:r w:rsidRPr="00C37C27">
              <w:rPr>
                <w:rFonts w:ascii="Times New Roman" w:hAnsi="Times New Roman" w:cs="Times New Roman"/>
                <w:b/>
                <w:bCs/>
                <w:color w:val="000000"/>
                <w:sz w:val="20"/>
                <w:szCs w:val="20"/>
              </w:rPr>
              <w:t>&lt;0.001</w:t>
            </w:r>
          </w:p>
        </w:tc>
      </w:tr>
      <w:tr w:rsidR="00812CED" w:rsidRPr="00C37C27" w14:paraId="464C597E" w14:textId="77777777" w:rsidTr="00EC3AF6">
        <w:trPr>
          <w:trHeight w:val="300"/>
        </w:trPr>
        <w:tc>
          <w:tcPr>
            <w:tcW w:w="2337" w:type="dxa"/>
            <w:tcBorders>
              <w:top w:val="nil"/>
              <w:left w:val="nil"/>
              <w:bottom w:val="nil"/>
              <w:right w:val="nil"/>
            </w:tcBorders>
          </w:tcPr>
          <w:p w14:paraId="208085CE"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Primary Care</w:t>
            </w:r>
          </w:p>
        </w:tc>
        <w:tc>
          <w:tcPr>
            <w:tcW w:w="1968" w:type="dxa"/>
            <w:tcBorders>
              <w:top w:val="nil"/>
              <w:left w:val="nil"/>
              <w:bottom w:val="nil"/>
              <w:right w:val="nil"/>
            </w:tcBorders>
          </w:tcPr>
          <w:p w14:paraId="7D99F990"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922,117,770.4 (52.9)</w:t>
            </w:r>
          </w:p>
        </w:tc>
        <w:tc>
          <w:tcPr>
            <w:tcW w:w="2152" w:type="dxa"/>
            <w:tcBorders>
              <w:top w:val="nil"/>
              <w:left w:val="nil"/>
              <w:bottom w:val="nil"/>
              <w:right w:val="nil"/>
            </w:tcBorders>
          </w:tcPr>
          <w:p w14:paraId="1707FF5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887,480,657.8 (54.8)</w:t>
            </w:r>
          </w:p>
        </w:tc>
        <w:tc>
          <w:tcPr>
            <w:tcW w:w="2188" w:type="dxa"/>
            <w:tcBorders>
              <w:top w:val="nil"/>
              <w:left w:val="nil"/>
              <w:bottom w:val="nil"/>
              <w:right w:val="nil"/>
            </w:tcBorders>
          </w:tcPr>
          <w:p w14:paraId="28DAF04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34,637,112.5 (27.6)</w:t>
            </w:r>
          </w:p>
        </w:tc>
        <w:tc>
          <w:tcPr>
            <w:tcW w:w="1080" w:type="dxa"/>
            <w:tcBorders>
              <w:top w:val="nil"/>
              <w:left w:val="nil"/>
              <w:bottom w:val="nil"/>
              <w:right w:val="nil"/>
            </w:tcBorders>
          </w:tcPr>
          <w:p w14:paraId="72411841" w14:textId="77777777" w:rsidR="00812CED" w:rsidRPr="00C37C27" w:rsidRDefault="00812CED" w:rsidP="00EC3AF6">
            <w:pPr>
              <w:rPr>
                <w:rFonts w:ascii="Times New Roman" w:hAnsi="Times New Roman" w:cs="Times New Roman"/>
                <w:color w:val="000000"/>
                <w:sz w:val="20"/>
                <w:szCs w:val="20"/>
              </w:rPr>
            </w:pPr>
          </w:p>
        </w:tc>
      </w:tr>
      <w:tr w:rsidR="00812CED" w:rsidRPr="00C37C27" w14:paraId="765BE22D" w14:textId="77777777" w:rsidTr="00EC3AF6">
        <w:trPr>
          <w:trHeight w:val="300"/>
        </w:trPr>
        <w:tc>
          <w:tcPr>
            <w:tcW w:w="2337" w:type="dxa"/>
            <w:tcBorders>
              <w:top w:val="nil"/>
              <w:left w:val="nil"/>
              <w:bottom w:val="nil"/>
              <w:right w:val="nil"/>
            </w:tcBorders>
          </w:tcPr>
          <w:p w14:paraId="7A12158E"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Surgical Care</w:t>
            </w:r>
          </w:p>
        </w:tc>
        <w:tc>
          <w:tcPr>
            <w:tcW w:w="1968" w:type="dxa"/>
            <w:tcBorders>
              <w:top w:val="nil"/>
              <w:left w:val="nil"/>
              <w:bottom w:val="nil"/>
              <w:right w:val="nil"/>
            </w:tcBorders>
          </w:tcPr>
          <w:p w14:paraId="22D1E02C"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371,209,895.4 (21.3)</w:t>
            </w:r>
          </w:p>
        </w:tc>
        <w:tc>
          <w:tcPr>
            <w:tcW w:w="2152" w:type="dxa"/>
            <w:tcBorders>
              <w:top w:val="nil"/>
              <w:left w:val="nil"/>
              <w:bottom w:val="nil"/>
              <w:right w:val="nil"/>
            </w:tcBorders>
          </w:tcPr>
          <w:p w14:paraId="6891CDE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336,601,057.6 (20.8)</w:t>
            </w:r>
          </w:p>
        </w:tc>
        <w:tc>
          <w:tcPr>
            <w:tcW w:w="2188" w:type="dxa"/>
            <w:tcBorders>
              <w:top w:val="nil"/>
              <w:left w:val="nil"/>
              <w:bottom w:val="nil"/>
              <w:right w:val="nil"/>
            </w:tcBorders>
          </w:tcPr>
          <w:p w14:paraId="3C95E40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34,608,837.8 (27.6)</w:t>
            </w:r>
          </w:p>
        </w:tc>
        <w:tc>
          <w:tcPr>
            <w:tcW w:w="1080" w:type="dxa"/>
            <w:tcBorders>
              <w:top w:val="nil"/>
              <w:left w:val="nil"/>
              <w:bottom w:val="nil"/>
              <w:right w:val="nil"/>
            </w:tcBorders>
          </w:tcPr>
          <w:p w14:paraId="5D5A903A" w14:textId="77777777" w:rsidR="00812CED" w:rsidRPr="00C37C27" w:rsidRDefault="00812CED" w:rsidP="00EC3AF6">
            <w:pPr>
              <w:rPr>
                <w:rFonts w:ascii="Times New Roman" w:hAnsi="Times New Roman" w:cs="Times New Roman"/>
                <w:color w:val="000000"/>
                <w:sz w:val="20"/>
                <w:szCs w:val="20"/>
              </w:rPr>
            </w:pPr>
          </w:p>
        </w:tc>
      </w:tr>
      <w:tr w:rsidR="00812CED" w:rsidRPr="00C37C27" w14:paraId="6D33765A" w14:textId="77777777" w:rsidTr="00EC3AF6">
        <w:trPr>
          <w:trHeight w:val="300"/>
        </w:trPr>
        <w:tc>
          <w:tcPr>
            <w:tcW w:w="2337" w:type="dxa"/>
            <w:tcBorders>
              <w:top w:val="nil"/>
              <w:left w:val="nil"/>
              <w:bottom w:val="nil"/>
              <w:right w:val="nil"/>
            </w:tcBorders>
          </w:tcPr>
          <w:p w14:paraId="3E00C1C6"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Medical Care</w:t>
            </w:r>
          </w:p>
        </w:tc>
        <w:tc>
          <w:tcPr>
            <w:tcW w:w="1968" w:type="dxa"/>
            <w:tcBorders>
              <w:top w:val="nil"/>
              <w:left w:val="nil"/>
              <w:bottom w:val="nil"/>
              <w:right w:val="nil"/>
            </w:tcBorders>
          </w:tcPr>
          <w:p w14:paraId="3E16924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450,783,098.5 (25.8)</w:t>
            </w:r>
          </w:p>
        </w:tc>
        <w:tc>
          <w:tcPr>
            <w:tcW w:w="2152" w:type="dxa"/>
            <w:tcBorders>
              <w:top w:val="nil"/>
              <w:left w:val="nil"/>
              <w:bottom w:val="nil"/>
              <w:right w:val="nil"/>
            </w:tcBorders>
          </w:tcPr>
          <w:p w14:paraId="02F6CDB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394,734,428.2 (24.4)</w:t>
            </w:r>
          </w:p>
        </w:tc>
        <w:tc>
          <w:tcPr>
            <w:tcW w:w="2188" w:type="dxa"/>
            <w:tcBorders>
              <w:top w:val="nil"/>
              <w:left w:val="nil"/>
              <w:bottom w:val="nil"/>
              <w:right w:val="nil"/>
            </w:tcBorders>
          </w:tcPr>
          <w:p w14:paraId="513DCA9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56,048,670.3 (44.7)</w:t>
            </w:r>
          </w:p>
        </w:tc>
        <w:tc>
          <w:tcPr>
            <w:tcW w:w="1080" w:type="dxa"/>
            <w:tcBorders>
              <w:top w:val="nil"/>
              <w:left w:val="nil"/>
              <w:bottom w:val="nil"/>
              <w:right w:val="nil"/>
            </w:tcBorders>
          </w:tcPr>
          <w:p w14:paraId="4A9264D7" w14:textId="77777777" w:rsidR="00812CED" w:rsidRPr="00C37C27" w:rsidRDefault="00812CED" w:rsidP="00EC3AF6">
            <w:pPr>
              <w:rPr>
                <w:rFonts w:ascii="Times New Roman" w:hAnsi="Times New Roman" w:cs="Times New Roman"/>
                <w:color w:val="000000"/>
                <w:sz w:val="20"/>
                <w:szCs w:val="20"/>
              </w:rPr>
            </w:pPr>
          </w:p>
        </w:tc>
      </w:tr>
      <w:tr w:rsidR="00812CED" w:rsidRPr="00C37C27" w14:paraId="38C7D639" w14:textId="77777777" w:rsidTr="00EC3AF6">
        <w:trPr>
          <w:trHeight w:val="300"/>
        </w:trPr>
        <w:tc>
          <w:tcPr>
            <w:tcW w:w="2337" w:type="dxa"/>
            <w:tcBorders>
              <w:top w:val="nil"/>
              <w:left w:val="nil"/>
              <w:bottom w:val="nil"/>
              <w:right w:val="nil"/>
            </w:tcBorders>
          </w:tcPr>
          <w:p w14:paraId="6A504A43"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Pay Type</w:t>
            </w:r>
          </w:p>
        </w:tc>
        <w:tc>
          <w:tcPr>
            <w:tcW w:w="1968" w:type="dxa"/>
            <w:tcBorders>
              <w:top w:val="nil"/>
              <w:left w:val="nil"/>
              <w:bottom w:val="nil"/>
              <w:right w:val="nil"/>
            </w:tcBorders>
          </w:tcPr>
          <w:p w14:paraId="253DD804" w14:textId="77777777" w:rsidR="00812CED" w:rsidRPr="00C37C27" w:rsidRDefault="00812CED" w:rsidP="00EC3AF6">
            <w:pPr>
              <w:rPr>
                <w:rFonts w:ascii="Times New Roman" w:hAnsi="Times New Roman" w:cs="Times New Roman"/>
                <w:color w:val="000000"/>
                <w:sz w:val="20"/>
                <w:szCs w:val="20"/>
              </w:rPr>
            </w:pPr>
          </w:p>
        </w:tc>
        <w:tc>
          <w:tcPr>
            <w:tcW w:w="2152" w:type="dxa"/>
            <w:tcBorders>
              <w:top w:val="nil"/>
              <w:left w:val="nil"/>
              <w:bottom w:val="nil"/>
              <w:right w:val="nil"/>
            </w:tcBorders>
          </w:tcPr>
          <w:p w14:paraId="5094C59A" w14:textId="77777777" w:rsidR="00812CED" w:rsidRPr="00C37C27" w:rsidRDefault="00812CED" w:rsidP="00EC3AF6">
            <w:pPr>
              <w:rPr>
                <w:rFonts w:ascii="Times New Roman" w:hAnsi="Times New Roman" w:cs="Times New Roman"/>
                <w:color w:val="000000"/>
                <w:sz w:val="20"/>
                <w:szCs w:val="20"/>
              </w:rPr>
            </w:pPr>
          </w:p>
        </w:tc>
        <w:tc>
          <w:tcPr>
            <w:tcW w:w="2188" w:type="dxa"/>
            <w:tcBorders>
              <w:top w:val="nil"/>
              <w:left w:val="nil"/>
              <w:bottom w:val="nil"/>
              <w:right w:val="nil"/>
            </w:tcBorders>
          </w:tcPr>
          <w:p w14:paraId="766D8EF7" w14:textId="77777777" w:rsidR="00812CED" w:rsidRPr="00C37C27" w:rsidRDefault="00812CED" w:rsidP="00EC3AF6">
            <w:pPr>
              <w:rPr>
                <w:rFonts w:ascii="Times New Roman" w:hAnsi="Times New Roman" w:cs="Times New Roman"/>
                <w:color w:val="000000"/>
                <w:sz w:val="20"/>
                <w:szCs w:val="20"/>
              </w:rPr>
            </w:pPr>
          </w:p>
        </w:tc>
        <w:tc>
          <w:tcPr>
            <w:tcW w:w="1080" w:type="dxa"/>
            <w:tcBorders>
              <w:top w:val="nil"/>
              <w:left w:val="nil"/>
              <w:bottom w:val="nil"/>
              <w:right w:val="nil"/>
            </w:tcBorders>
          </w:tcPr>
          <w:p w14:paraId="64129AC1" w14:textId="77777777" w:rsidR="00812CED" w:rsidRPr="00C37C27" w:rsidRDefault="00812CED" w:rsidP="00EC3AF6">
            <w:pPr>
              <w:rPr>
                <w:rFonts w:ascii="Times New Roman" w:hAnsi="Times New Roman" w:cs="Times New Roman"/>
                <w:b/>
                <w:bCs/>
                <w:color w:val="000000"/>
                <w:sz w:val="20"/>
                <w:szCs w:val="20"/>
              </w:rPr>
            </w:pPr>
            <w:r w:rsidRPr="00C37C27">
              <w:rPr>
                <w:rFonts w:ascii="Times New Roman" w:hAnsi="Times New Roman" w:cs="Times New Roman"/>
                <w:b/>
                <w:bCs/>
                <w:color w:val="000000"/>
                <w:sz w:val="20"/>
                <w:szCs w:val="20"/>
              </w:rPr>
              <w:t>&lt;0.001</w:t>
            </w:r>
          </w:p>
        </w:tc>
      </w:tr>
      <w:tr w:rsidR="00812CED" w:rsidRPr="00C37C27" w14:paraId="3B4D7D7A" w14:textId="77777777" w:rsidTr="00EC3AF6">
        <w:trPr>
          <w:trHeight w:val="300"/>
        </w:trPr>
        <w:tc>
          <w:tcPr>
            <w:tcW w:w="2337" w:type="dxa"/>
            <w:tcBorders>
              <w:top w:val="nil"/>
              <w:left w:val="nil"/>
              <w:bottom w:val="nil"/>
              <w:right w:val="nil"/>
            </w:tcBorders>
          </w:tcPr>
          <w:p w14:paraId="65722910"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Blank</w:t>
            </w:r>
          </w:p>
        </w:tc>
        <w:tc>
          <w:tcPr>
            <w:tcW w:w="1968" w:type="dxa"/>
            <w:tcBorders>
              <w:top w:val="nil"/>
              <w:left w:val="nil"/>
              <w:bottom w:val="nil"/>
              <w:right w:val="nil"/>
            </w:tcBorders>
          </w:tcPr>
          <w:p w14:paraId="679E3B47"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45,013,689.8 (2.6)</w:t>
            </w:r>
          </w:p>
        </w:tc>
        <w:tc>
          <w:tcPr>
            <w:tcW w:w="2152" w:type="dxa"/>
            <w:tcBorders>
              <w:top w:val="nil"/>
              <w:left w:val="nil"/>
              <w:bottom w:val="nil"/>
              <w:right w:val="nil"/>
            </w:tcBorders>
          </w:tcPr>
          <w:p w14:paraId="3C55054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41,446,382.4 (2.6)</w:t>
            </w:r>
          </w:p>
        </w:tc>
        <w:tc>
          <w:tcPr>
            <w:tcW w:w="2188" w:type="dxa"/>
            <w:tcBorders>
              <w:top w:val="nil"/>
              <w:left w:val="nil"/>
              <w:bottom w:val="nil"/>
              <w:right w:val="nil"/>
            </w:tcBorders>
          </w:tcPr>
          <w:p w14:paraId="24B889F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3,567,307.4 (2.8)</w:t>
            </w:r>
          </w:p>
        </w:tc>
        <w:tc>
          <w:tcPr>
            <w:tcW w:w="1080" w:type="dxa"/>
            <w:tcBorders>
              <w:top w:val="nil"/>
              <w:left w:val="nil"/>
              <w:bottom w:val="nil"/>
              <w:right w:val="nil"/>
            </w:tcBorders>
          </w:tcPr>
          <w:p w14:paraId="56920819" w14:textId="77777777" w:rsidR="00812CED" w:rsidRPr="00C37C27" w:rsidRDefault="00812CED" w:rsidP="00EC3AF6">
            <w:pPr>
              <w:rPr>
                <w:rFonts w:ascii="Times New Roman" w:hAnsi="Times New Roman" w:cs="Times New Roman"/>
                <w:color w:val="000000"/>
                <w:sz w:val="20"/>
                <w:szCs w:val="20"/>
              </w:rPr>
            </w:pPr>
          </w:p>
        </w:tc>
      </w:tr>
      <w:tr w:rsidR="00812CED" w:rsidRPr="00C37C27" w14:paraId="5C05D830" w14:textId="77777777" w:rsidTr="00EC3AF6">
        <w:trPr>
          <w:trHeight w:val="263"/>
        </w:trPr>
        <w:tc>
          <w:tcPr>
            <w:tcW w:w="2337" w:type="dxa"/>
            <w:tcBorders>
              <w:top w:val="nil"/>
              <w:left w:val="nil"/>
              <w:bottom w:val="nil"/>
              <w:right w:val="nil"/>
            </w:tcBorders>
          </w:tcPr>
          <w:p w14:paraId="26D3755B"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Unknown</w:t>
            </w:r>
          </w:p>
        </w:tc>
        <w:tc>
          <w:tcPr>
            <w:tcW w:w="1968" w:type="dxa"/>
            <w:tcBorders>
              <w:top w:val="nil"/>
              <w:left w:val="nil"/>
              <w:bottom w:val="nil"/>
              <w:right w:val="nil"/>
            </w:tcBorders>
          </w:tcPr>
          <w:p w14:paraId="1949FB3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55,357,936.7 (3.2)</w:t>
            </w:r>
          </w:p>
        </w:tc>
        <w:tc>
          <w:tcPr>
            <w:tcW w:w="2152" w:type="dxa"/>
            <w:tcBorders>
              <w:top w:val="nil"/>
              <w:left w:val="nil"/>
              <w:bottom w:val="nil"/>
              <w:right w:val="nil"/>
            </w:tcBorders>
          </w:tcPr>
          <w:p w14:paraId="4636B6E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50,176,644.7 (3.1)</w:t>
            </w:r>
          </w:p>
        </w:tc>
        <w:tc>
          <w:tcPr>
            <w:tcW w:w="2188" w:type="dxa"/>
            <w:tcBorders>
              <w:top w:val="nil"/>
              <w:left w:val="nil"/>
              <w:bottom w:val="nil"/>
              <w:right w:val="nil"/>
            </w:tcBorders>
          </w:tcPr>
          <w:p w14:paraId="3C12D06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5,181,292.0 (4.1)</w:t>
            </w:r>
          </w:p>
        </w:tc>
        <w:tc>
          <w:tcPr>
            <w:tcW w:w="1080" w:type="dxa"/>
            <w:tcBorders>
              <w:top w:val="nil"/>
              <w:left w:val="nil"/>
              <w:bottom w:val="nil"/>
              <w:right w:val="nil"/>
            </w:tcBorders>
          </w:tcPr>
          <w:p w14:paraId="38D199CB" w14:textId="77777777" w:rsidR="00812CED" w:rsidRPr="00C37C27" w:rsidRDefault="00812CED" w:rsidP="00EC3AF6">
            <w:pPr>
              <w:rPr>
                <w:rFonts w:ascii="Times New Roman" w:hAnsi="Times New Roman" w:cs="Times New Roman"/>
                <w:color w:val="000000"/>
                <w:sz w:val="20"/>
                <w:szCs w:val="20"/>
              </w:rPr>
            </w:pPr>
          </w:p>
        </w:tc>
      </w:tr>
      <w:tr w:rsidR="00812CED" w:rsidRPr="00C37C27" w14:paraId="1F581BE6" w14:textId="77777777" w:rsidTr="00EC3AF6">
        <w:trPr>
          <w:trHeight w:val="300"/>
        </w:trPr>
        <w:tc>
          <w:tcPr>
            <w:tcW w:w="2337" w:type="dxa"/>
            <w:tcBorders>
              <w:top w:val="nil"/>
              <w:left w:val="nil"/>
              <w:bottom w:val="nil"/>
              <w:right w:val="nil"/>
            </w:tcBorders>
          </w:tcPr>
          <w:p w14:paraId="6743824D"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Private insurance</w:t>
            </w:r>
          </w:p>
        </w:tc>
        <w:tc>
          <w:tcPr>
            <w:tcW w:w="1968" w:type="dxa"/>
            <w:tcBorders>
              <w:top w:val="nil"/>
              <w:left w:val="nil"/>
              <w:bottom w:val="nil"/>
              <w:right w:val="nil"/>
            </w:tcBorders>
          </w:tcPr>
          <w:p w14:paraId="23EAAE26"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855,657,534.6 (49.1)</w:t>
            </w:r>
          </w:p>
        </w:tc>
        <w:tc>
          <w:tcPr>
            <w:tcW w:w="2152" w:type="dxa"/>
            <w:tcBorders>
              <w:top w:val="nil"/>
              <w:left w:val="nil"/>
              <w:bottom w:val="nil"/>
              <w:right w:val="nil"/>
            </w:tcBorders>
          </w:tcPr>
          <w:p w14:paraId="7D27AA0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813,340,729.3 (50.2)</w:t>
            </w:r>
          </w:p>
        </w:tc>
        <w:tc>
          <w:tcPr>
            <w:tcW w:w="2188" w:type="dxa"/>
            <w:tcBorders>
              <w:top w:val="nil"/>
              <w:left w:val="nil"/>
              <w:bottom w:val="nil"/>
              <w:right w:val="nil"/>
            </w:tcBorders>
          </w:tcPr>
          <w:p w14:paraId="75B3315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42,316,805.3 (33.8)</w:t>
            </w:r>
          </w:p>
        </w:tc>
        <w:tc>
          <w:tcPr>
            <w:tcW w:w="1080" w:type="dxa"/>
            <w:tcBorders>
              <w:top w:val="nil"/>
              <w:left w:val="nil"/>
              <w:bottom w:val="nil"/>
              <w:right w:val="nil"/>
            </w:tcBorders>
          </w:tcPr>
          <w:p w14:paraId="76791CF0" w14:textId="77777777" w:rsidR="00812CED" w:rsidRPr="00C37C27" w:rsidRDefault="00812CED" w:rsidP="00EC3AF6">
            <w:pPr>
              <w:rPr>
                <w:rFonts w:ascii="Times New Roman" w:hAnsi="Times New Roman" w:cs="Times New Roman"/>
                <w:color w:val="000000"/>
                <w:sz w:val="20"/>
                <w:szCs w:val="20"/>
              </w:rPr>
            </w:pPr>
          </w:p>
        </w:tc>
      </w:tr>
      <w:tr w:rsidR="00812CED" w:rsidRPr="00C37C27" w14:paraId="1F6EF079" w14:textId="77777777" w:rsidTr="00EC3AF6">
        <w:trPr>
          <w:trHeight w:val="300"/>
        </w:trPr>
        <w:tc>
          <w:tcPr>
            <w:tcW w:w="2337" w:type="dxa"/>
            <w:tcBorders>
              <w:top w:val="nil"/>
              <w:left w:val="nil"/>
              <w:bottom w:val="nil"/>
              <w:right w:val="nil"/>
            </w:tcBorders>
          </w:tcPr>
          <w:p w14:paraId="12331203"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Medicare</w:t>
            </w:r>
          </w:p>
        </w:tc>
        <w:tc>
          <w:tcPr>
            <w:tcW w:w="1968" w:type="dxa"/>
            <w:tcBorders>
              <w:top w:val="nil"/>
              <w:left w:val="nil"/>
              <w:bottom w:val="nil"/>
              <w:right w:val="nil"/>
            </w:tcBorders>
          </w:tcPr>
          <w:p w14:paraId="4C46AD3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456,013,468.5 (26.1)</w:t>
            </w:r>
          </w:p>
        </w:tc>
        <w:tc>
          <w:tcPr>
            <w:tcW w:w="2152" w:type="dxa"/>
            <w:tcBorders>
              <w:top w:val="nil"/>
              <w:left w:val="nil"/>
              <w:bottom w:val="nil"/>
              <w:right w:val="nil"/>
            </w:tcBorders>
          </w:tcPr>
          <w:p w14:paraId="4E6F222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390,633,410.6 (24.1)</w:t>
            </w:r>
          </w:p>
        </w:tc>
        <w:tc>
          <w:tcPr>
            <w:tcW w:w="2188" w:type="dxa"/>
            <w:tcBorders>
              <w:top w:val="nil"/>
              <w:left w:val="nil"/>
              <w:bottom w:val="nil"/>
              <w:right w:val="nil"/>
            </w:tcBorders>
          </w:tcPr>
          <w:p w14:paraId="187E9EA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65,380,057.9 (52.2)</w:t>
            </w:r>
          </w:p>
        </w:tc>
        <w:tc>
          <w:tcPr>
            <w:tcW w:w="1080" w:type="dxa"/>
            <w:tcBorders>
              <w:top w:val="nil"/>
              <w:left w:val="nil"/>
              <w:bottom w:val="nil"/>
              <w:right w:val="nil"/>
            </w:tcBorders>
          </w:tcPr>
          <w:p w14:paraId="4C98DD4F" w14:textId="77777777" w:rsidR="00812CED" w:rsidRPr="00C37C27" w:rsidRDefault="00812CED" w:rsidP="00EC3AF6">
            <w:pPr>
              <w:rPr>
                <w:rFonts w:ascii="Times New Roman" w:hAnsi="Times New Roman" w:cs="Times New Roman"/>
                <w:color w:val="000000"/>
                <w:sz w:val="20"/>
                <w:szCs w:val="20"/>
              </w:rPr>
            </w:pPr>
          </w:p>
        </w:tc>
      </w:tr>
      <w:tr w:rsidR="00812CED" w:rsidRPr="00C37C27" w14:paraId="584CB408" w14:textId="77777777" w:rsidTr="00EC3AF6">
        <w:trPr>
          <w:trHeight w:val="300"/>
        </w:trPr>
        <w:tc>
          <w:tcPr>
            <w:tcW w:w="2337" w:type="dxa"/>
            <w:tcBorders>
              <w:top w:val="nil"/>
              <w:left w:val="nil"/>
              <w:bottom w:val="nil"/>
              <w:right w:val="nil"/>
            </w:tcBorders>
          </w:tcPr>
          <w:p w14:paraId="7E0C2473"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Medicaid or CHIP</w:t>
            </w:r>
          </w:p>
        </w:tc>
        <w:tc>
          <w:tcPr>
            <w:tcW w:w="1968" w:type="dxa"/>
            <w:tcBorders>
              <w:top w:val="nil"/>
              <w:left w:val="nil"/>
              <w:bottom w:val="nil"/>
              <w:right w:val="nil"/>
            </w:tcBorders>
          </w:tcPr>
          <w:p w14:paraId="32DF4F7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223,151,377.7 (12.8)</w:t>
            </w:r>
          </w:p>
        </w:tc>
        <w:tc>
          <w:tcPr>
            <w:tcW w:w="2152" w:type="dxa"/>
            <w:tcBorders>
              <w:top w:val="nil"/>
              <w:left w:val="nil"/>
              <w:bottom w:val="nil"/>
              <w:right w:val="nil"/>
            </w:tcBorders>
          </w:tcPr>
          <w:p w14:paraId="3BF802C3"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216,600,237.7 (13.4)</w:t>
            </w:r>
          </w:p>
        </w:tc>
        <w:tc>
          <w:tcPr>
            <w:tcW w:w="2188" w:type="dxa"/>
            <w:tcBorders>
              <w:top w:val="nil"/>
              <w:left w:val="nil"/>
              <w:bottom w:val="nil"/>
              <w:right w:val="nil"/>
            </w:tcBorders>
          </w:tcPr>
          <w:p w14:paraId="348EC2B7"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6,551,140.0 (5.2)</w:t>
            </w:r>
          </w:p>
        </w:tc>
        <w:tc>
          <w:tcPr>
            <w:tcW w:w="1080" w:type="dxa"/>
            <w:tcBorders>
              <w:top w:val="nil"/>
              <w:left w:val="nil"/>
              <w:bottom w:val="nil"/>
              <w:right w:val="nil"/>
            </w:tcBorders>
          </w:tcPr>
          <w:p w14:paraId="63D0B215" w14:textId="77777777" w:rsidR="00812CED" w:rsidRPr="00C37C27" w:rsidRDefault="00812CED" w:rsidP="00EC3AF6">
            <w:pPr>
              <w:rPr>
                <w:rFonts w:ascii="Times New Roman" w:hAnsi="Times New Roman" w:cs="Times New Roman"/>
                <w:color w:val="000000"/>
                <w:sz w:val="20"/>
                <w:szCs w:val="20"/>
              </w:rPr>
            </w:pPr>
          </w:p>
        </w:tc>
      </w:tr>
      <w:tr w:rsidR="00812CED" w:rsidRPr="00C37C27" w14:paraId="0AC6EABF" w14:textId="77777777" w:rsidTr="00EC3AF6">
        <w:trPr>
          <w:trHeight w:val="300"/>
        </w:trPr>
        <w:tc>
          <w:tcPr>
            <w:tcW w:w="2337" w:type="dxa"/>
            <w:tcBorders>
              <w:top w:val="nil"/>
              <w:left w:val="nil"/>
              <w:bottom w:val="nil"/>
              <w:right w:val="nil"/>
            </w:tcBorders>
          </w:tcPr>
          <w:p w14:paraId="11A38009"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Worker’s Compensation</w:t>
            </w:r>
          </w:p>
        </w:tc>
        <w:tc>
          <w:tcPr>
            <w:tcW w:w="1968" w:type="dxa"/>
            <w:tcBorders>
              <w:top w:val="nil"/>
              <w:left w:val="nil"/>
              <w:bottom w:val="nil"/>
              <w:right w:val="nil"/>
            </w:tcBorders>
          </w:tcPr>
          <w:p w14:paraId="487386AD"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7,975,149.1 (0.5)</w:t>
            </w:r>
          </w:p>
        </w:tc>
        <w:tc>
          <w:tcPr>
            <w:tcW w:w="2152" w:type="dxa"/>
            <w:tcBorders>
              <w:top w:val="nil"/>
              <w:left w:val="nil"/>
              <w:bottom w:val="nil"/>
              <w:right w:val="nil"/>
            </w:tcBorders>
          </w:tcPr>
          <w:p w14:paraId="13027789"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7,940,274.9 (0.5)</w:t>
            </w:r>
          </w:p>
        </w:tc>
        <w:tc>
          <w:tcPr>
            <w:tcW w:w="2188" w:type="dxa"/>
            <w:tcBorders>
              <w:top w:val="nil"/>
              <w:left w:val="nil"/>
              <w:bottom w:val="nil"/>
              <w:right w:val="nil"/>
            </w:tcBorders>
          </w:tcPr>
          <w:p w14:paraId="60B090B1"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34,874.3 (0.0)</w:t>
            </w:r>
          </w:p>
        </w:tc>
        <w:tc>
          <w:tcPr>
            <w:tcW w:w="1080" w:type="dxa"/>
            <w:tcBorders>
              <w:top w:val="nil"/>
              <w:left w:val="nil"/>
              <w:bottom w:val="nil"/>
              <w:right w:val="nil"/>
            </w:tcBorders>
          </w:tcPr>
          <w:p w14:paraId="70ABD2E7" w14:textId="77777777" w:rsidR="00812CED" w:rsidRPr="00C37C27" w:rsidRDefault="00812CED" w:rsidP="00EC3AF6">
            <w:pPr>
              <w:rPr>
                <w:rFonts w:ascii="Times New Roman" w:hAnsi="Times New Roman" w:cs="Times New Roman"/>
                <w:color w:val="000000"/>
                <w:sz w:val="20"/>
                <w:szCs w:val="20"/>
              </w:rPr>
            </w:pPr>
          </w:p>
        </w:tc>
      </w:tr>
      <w:tr w:rsidR="00812CED" w:rsidRPr="00C37C27" w14:paraId="0A08CAC8" w14:textId="77777777" w:rsidTr="00EC3AF6">
        <w:trPr>
          <w:trHeight w:val="300"/>
        </w:trPr>
        <w:tc>
          <w:tcPr>
            <w:tcW w:w="2337" w:type="dxa"/>
            <w:tcBorders>
              <w:top w:val="nil"/>
              <w:left w:val="nil"/>
              <w:bottom w:val="nil"/>
              <w:right w:val="nil"/>
            </w:tcBorders>
          </w:tcPr>
          <w:p w14:paraId="0C285A8F"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Self-pay</w:t>
            </w:r>
          </w:p>
        </w:tc>
        <w:tc>
          <w:tcPr>
            <w:tcW w:w="1968" w:type="dxa"/>
            <w:tcBorders>
              <w:top w:val="nil"/>
              <w:left w:val="nil"/>
              <w:bottom w:val="nil"/>
              <w:right w:val="nil"/>
            </w:tcBorders>
          </w:tcPr>
          <w:p w14:paraId="0326EA22"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77,834,610.3 (4.5)</w:t>
            </w:r>
          </w:p>
        </w:tc>
        <w:tc>
          <w:tcPr>
            <w:tcW w:w="2152" w:type="dxa"/>
            <w:tcBorders>
              <w:top w:val="nil"/>
              <w:left w:val="nil"/>
              <w:bottom w:val="nil"/>
              <w:right w:val="nil"/>
            </w:tcBorders>
          </w:tcPr>
          <w:p w14:paraId="06F0C716"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76,775,032.5 (4.7)</w:t>
            </w:r>
          </w:p>
        </w:tc>
        <w:tc>
          <w:tcPr>
            <w:tcW w:w="2188" w:type="dxa"/>
            <w:tcBorders>
              <w:top w:val="nil"/>
              <w:left w:val="nil"/>
              <w:bottom w:val="nil"/>
              <w:right w:val="nil"/>
            </w:tcBorders>
          </w:tcPr>
          <w:p w14:paraId="5E125B54"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1,059,577.8 (0.8)</w:t>
            </w:r>
          </w:p>
        </w:tc>
        <w:tc>
          <w:tcPr>
            <w:tcW w:w="1080" w:type="dxa"/>
            <w:tcBorders>
              <w:top w:val="nil"/>
              <w:left w:val="nil"/>
              <w:bottom w:val="nil"/>
              <w:right w:val="nil"/>
            </w:tcBorders>
          </w:tcPr>
          <w:p w14:paraId="0146892A" w14:textId="77777777" w:rsidR="00812CED" w:rsidRPr="00C37C27" w:rsidRDefault="00812CED" w:rsidP="00EC3AF6">
            <w:pPr>
              <w:rPr>
                <w:rFonts w:ascii="Times New Roman" w:hAnsi="Times New Roman" w:cs="Times New Roman"/>
                <w:color w:val="000000"/>
                <w:sz w:val="20"/>
                <w:szCs w:val="20"/>
              </w:rPr>
            </w:pPr>
          </w:p>
        </w:tc>
      </w:tr>
      <w:tr w:rsidR="00812CED" w:rsidRPr="00C37C27" w14:paraId="3A4F6252" w14:textId="77777777" w:rsidTr="00EC3AF6">
        <w:trPr>
          <w:trHeight w:val="263"/>
        </w:trPr>
        <w:tc>
          <w:tcPr>
            <w:tcW w:w="2337" w:type="dxa"/>
            <w:tcBorders>
              <w:top w:val="nil"/>
              <w:left w:val="nil"/>
              <w:bottom w:val="nil"/>
              <w:right w:val="nil"/>
            </w:tcBorders>
          </w:tcPr>
          <w:p w14:paraId="0E5808D1"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No change/charity</w:t>
            </w:r>
          </w:p>
        </w:tc>
        <w:tc>
          <w:tcPr>
            <w:tcW w:w="1968" w:type="dxa"/>
            <w:tcBorders>
              <w:top w:val="nil"/>
              <w:left w:val="nil"/>
              <w:bottom w:val="nil"/>
              <w:right w:val="nil"/>
            </w:tcBorders>
          </w:tcPr>
          <w:p w14:paraId="6256F4B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4,906,329.5 (0.3)</w:t>
            </w:r>
          </w:p>
        </w:tc>
        <w:tc>
          <w:tcPr>
            <w:tcW w:w="2152" w:type="dxa"/>
            <w:tcBorders>
              <w:top w:val="nil"/>
              <w:left w:val="nil"/>
              <w:bottom w:val="nil"/>
              <w:right w:val="nil"/>
            </w:tcBorders>
          </w:tcPr>
          <w:p w14:paraId="3CF69D7B"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4,906,329.5 (0.3)</w:t>
            </w:r>
          </w:p>
        </w:tc>
        <w:tc>
          <w:tcPr>
            <w:tcW w:w="2188" w:type="dxa"/>
            <w:tcBorders>
              <w:top w:val="nil"/>
              <w:left w:val="nil"/>
              <w:bottom w:val="nil"/>
              <w:right w:val="nil"/>
            </w:tcBorders>
          </w:tcPr>
          <w:p w14:paraId="5C04520C"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0.0 (0.0)</w:t>
            </w:r>
          </w:p>
        </w:tc>
        <w:tc>
          <w:tcPr>
            <w:tcW w:w="1080" w:type="dxa"/>
            <w:tcBorders>
              <w:top w:val="nil"/>
              <w:left w:val="nil"/>
              <w:bottom w:val="nil"/>
              <w:right w:val="nil"/>
            </w:tcBorders>
          </w:tcPr>
          <w:p w14:paraId="2CCC7273" w14:textId="77777777" w:rsidR="00812CED" w:rsidRPr="00C37C27" w:rsidRDefault="00812CED" w:rsidP="00EC3AF6">
            <w:pPr>
              <w:rPr>
                <w:rFonts w:ascii="Times New Roman" w:hAnsi="Times New Roman" w:cs="Times New Roman"/>
                <w:color w:val="000000"/>
                <w:sz w:val="20"/>
                <w:szCs w:val="20"/>
              </w:rPr>
            </w:pPr>
          </w:p>
        </w:tc>
      </w:tr>
      <w:tr w:rsidR="00812CED" w:rsidRPr="00C37C27" w14:paraId="2DAB6249" w14:textId="77777777" w:rsidTr="00EC3AF6">
        <w:trPr>
          <w:trHeight w:val="300"/>
        </w:trPr>
        <w:tc>
          <w:tcPr>
            <w:tcW w:w="2337" w:type="dxa"/>
            <w:tcBorders>
              <w:top w:val="nil"/>
              <w:left w:val="nil"/>
              <w:bottom w:val="nil"/>
              <w:right w:val="nil"/>
            </w:tcBorders>
          </w:tcPr>
          <w:p w14:paraId="127BB4A4" w14:textId="77777777" w:rsidR="00812CED" w:rsidRPr="00C37C27" w:rsidRDefault="00812CED" w:rsidP="00EC3AF6">
            <w:pPr>
              <w:rPr>
                <w:rFonts w:ascii="Times New Roman" w:hAnsi="Times New Roman" w:cs="Times New Roman"/>
                <w:sz w:val="20"/>
                <w:szCs w:val="20"/>
              </w:rPr>
            </w:pPr>
            <w:r w:rsidRPr="00C37C27">
              <w:rPr>
                <w:rFonts w:ascii="Times New Roman" w:hAnsi="Times New Roman" w:cs="Times New Roman"/>
                <w:color w:val="000000"/>
                <w:sz w:val="20"/>
                <w:szCs w:val="20"/>
              </w:rPr>
              <w:t xml:space="preserve">  Other</w:t>
            </w:r>
          </w:p>
        </w:tc>
        <w:tc>
          <w:tcPr>
            <w:tcW w:w="1968" w:type="dxa"/>
            <w:tcBorders>
              <w:top w:val="nil"/>
              <w:left w:val="nil"/>
              <w:bottom w:val="nil"/>
              <w:right w:val="nil"/>
            </w:tcBorders>
          </w:tcPr>
          <w:p w14:paraId="2ECDAAAE"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18,200,668.2 (1.0)</w:t>
            </w:r>
          </w:p>
        </w:tc>
        <w:tc>
          <w:tcPr>
            <w:tcW w:w="2152" w:type="dxa"/>
            <w:tcBorders>
              <w:top w:val="nil"/>
              <w:left w:val="nil"/>
              <w:bottom w:val="nil"/>
              <w:right w:val="nil"/>
            </w:tcBorders>
          </w:tcPr>
          <w:p w14:paraId="2319AA68"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16,997,102.3 (1.0)</w:t>
            </w:r>
          </w:p>
        </w:tc>
        <w:tc>
          <w:tcPr>
            <w:tcW w:w="2188" w:type="dxa"/>
            <w:tcBorders>
              <w:top w:val="nil"/>
              <w:left w:val="nil"/>
              <w:bottom w:val="nil"/>
              <w:right w:val="nil"/>
            </w:tcBorders>
          </w:tcPr>
          <w:p w14:paraId="2AAB1F6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1,203,565.9 (1.0)</w:t>
            </w:r>
          </w:p>
        </w:tc>
        <w:tc>
          <w:tcPr>
            <w:tcW w:w="1080" w:type="dxa"/>
            <w:tcBorders>
              <w:top w:val="nil"/>
              <w:left w:val="nil"/>
              <w:bottom w:val="nil"/>
              <w:right w:val="nil"/>
            </w:tcBorders>
          </w:tcPr>
          <w:p w14:paraId="01E0F1DD" w14:textId="77777777" w:rsidR="00812CED" w:rsidRPr="00C37C27" w:rsidRDefault="00812CED" w:rsidP="00EC3AF6">
            <w:pPr>
              <w:rPr>
                <w:rFonts w:ascii="Times New Roman" w:hAnsi="Times New Roman" w:cs="Times New Roman"/>
                <w:color w:val="000000"/>
                <w:sz w:val="20"/>
                <w:szCs w:val="20"/>
              </w:rPr>
            </w:pPr>
          </w:p>
        </w:tc>
      </w:tr>
      <w:tr w:rsidR="00812CED" w:rsidRPr="00C37C27" w14:paraId="661DFA7B" w14:textId="77777777" w:rsidTr="00EC3AF6">
        <w:trPr>
          <w:trHeight w:val="300"/>
        </w:trPr>
        <w:tc>
          <w:tcPr>
            <w:tcW w:w="2337" w:type="dxa"/>
            <w:tcBorders>
              <w:top w:val="nil"/>
              <w:left w:val="nil"/>
              <w:bottom w:val="nil"/>
              <w:right w:val="nil"/>
            </w:tcBorders>
          </w:tcPr>
          <w:p w14:paraId="22E64A70"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 of Chronic Conditions</w:t>
            </w:r>
          </w:p>
        </w:tc>
        <w:tc>
          <w:tcPr>
            <w:tcW w:w="1968" w:type="dxa"/>
            <w:tcBorders>
              <w:top w:val="nil"/>
              <w:left w:val="nil"/>
              <w:bottom w:val="nil"/>
              <w:right w:val="nil"/>
            </w:tcBorders>
          </w:tcPr>
          <w:p w14:paraId="77C272D7"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1.1 (2.2)</w:t>
            </w:r>
          </w:p>
        </w:tc>
        <w:tc>
          <w:tcPr>
            <w:tcW w:w="2152" w:type="dxa"/>
            <w:tcBorders>
              <w:top w:val="nil"/>
              <w:left w:val="nil"/>
              <w:bottom w:val="nil"/>
              <w:right w:val="nil"/>
            </w:tcBorders>
          </w:tcPr>
          <w:p w14:paraId="79BC9F3C"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1.0 (2.2)</w:t>
            </w:r>
          </w:p>
        </w:tc>
        <w:tc>
          <w:tcPr>
            <w:tcW w:w="2188" w:type="dxa"/>
            <w:tcBorders>
              <w:top w:val="nil"/>
              <w:left w:val="nil"/>
              <w:bottom w:val="nil"/>
              <w:right w:val="nil"/>
            </w:tcBorders>
          </w:tcPr>
          <w:p w14:paraId="5435A7D3"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2.7 (1.7)</w:t>
            </w:r>
          </w:p>
        </w:tc>
        <w:tc>
          <w:tcPr>
            <w:tcW w:w="1080" w:type="dxa"/>
            <w:tcBorders>
              <w:top w:val="nil"/>
              <w:left w:val="nil"/>
              <w:bottom w:val="nil"/>
              <w:right w:val="nil"/>
            </w:tcBorders>
          </w:tcPr>
          <w:p w14:paraId="29741A34" w14:textId="77777777" w:rsidR="00812CED" w:rsidRPr="00C37C27" w:rsidRDefault="00812CED" w:rsidP="00EC3AF6">
            <w:pPr>
              <w:rPr>
                <w:rFonts w:ascii="Times New Roman" w:hAnsi="Times New Roman" w:cs="Times New Roman"/>
                <w:b/>
                <w:bCs/>
                <w:color w:val="000000"/>
                <w:sz w:val="20"/>
                <w:szCs w:val="20"/>
              </w:rPr>
            </w:pPr>
            <w:r w:rsidRPr="00C37C27">
              <w:rPr>
                <w:rFonts w:ascii="Times New Roman" w:hAnsi="Times New Roman" w:cs="Times New Roman"/>
                <w:b/>
                <w:bCs/>
                <w:color w:val="000000"/>
                <w:sz w:val="20"/>
                <w:szCs w:val="20"/>
              </w:rPr>
              <w:t>&lt;0.001</w:t>
            </w:r>
          </w:p>
        </w:tc>
      </w:tr>
      <w:tr w:rsidR="00812CED" w:rsidRPr="00C37C27" w14:paraId="171C800B" w14:textId="77777777" w:rsidTr="00EC3AF6">
        <w:trPr>
          <w:trHeight w:val="601"/>
        </w:trPr>
        <w:tc>
          <w:tcPr>
            <w:tcW w:w="2337" w:type="dxa"/>
            <w:tcBorders>
              <w:top w:val="nil"/>
              <w:left w:val="nil"/>
              <w:bottom w:val="nil"/>
              <w:right w:val="nil"/>
            </w:tcBorders>
          </w:tcPr>
          <w:p w14:paraId="271F265D" w14:textId="77777777" w:rsidR="00812CED" w:rsidRPr="00C37C27" w:rsidRDefault="00812CED" w:rsidP="00EC3AF6">
            <w:pPr>
              <w:rPr>
                <w:rFonts w:ascii="Times New Roman" w:hAnsi="Times New Roman" w:cs="Times New Roman"/>
                <w:b/>
                <w:bCs/>
                <w:sz w:val="20"/>
                <w:szCs w:val="20"/>
              </w:rPr>
            </w:pPr>
            <w:r w:rsidRPr="00C37C27">
              <w:rPr>
                <w:rFonts w:ascii="Times New Roman" w:hAnsi="Times New Roman" w:cs="Times New Roman"/>
                <w:b/>
                <w:bCs/>
                <w:color w:val="000000"/>
                <w:sz w:val="20"/>
                <w:szCs w:val="20"/>
              </w:rPr>
              <w:t>Past visits in last 12 months</w:t>
            </w:r>
          </w:p>
        </w:tc>
        <w:tc>
          <w:tcPr>
            <w:tcW w:w="1968" w:type="dxa"/>
            <w:tcBorders>
              <w:top w:val="nil"/>
              <w:left w:val="nil"/>
              <w:bottom w:val="nil"/>
              <w:right w:val="nil"/>
            </w:tcBorders>
          </w:tcPr>
          <w:p w14:paraId="710F83EA"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2.9 (6.8)</w:t>
            </w:r>
          </w:p>
        </w:tc>
        <w:tc>
          <w:tcPr>
            <w:tcW w:w="2152" w:type="dxa"/>
            <w:tcBorders>
              <w:top w:val="nil"/>
              <w:left w:val="nil"/>
              <w:bottom w:val="nil"/>
              <w:right w:val="nil"/>
            </w:tcBorders>
          </w:tcPr>
          <w:p w14:paraId="7B44A8CE"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2.8 (6.8)</w:t>
            </w:r>
          </w:p>
        </w:tc>
        <w:tc>
          <w:tcPr>
            <w:tcW w:w="2188" w:type="dxa"/>
            <w:tcBorders>
              <w:top w:val="nil"/>
              <w:left w:val="nil"/>
              <w:bottom w:val="nil"/>
              <w:right w:val="nil"/>
            </w:tcBorders>
          </w:tcPr>
          <w:p w14:paraId="140CF055"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3.2 (6.7)</w:t>
            </w:r>
          </w:p>
        </w:tc>
        <w:tc>
          <w:tcPr>
            <w:tcW w:w="1080" w:type="dxa"/>
            <w:tcBorders>
              <w:top w:val="nil"/>
              <w:left w:val="nil"/>
              <w:bottom w:val="nil"/>
              <w:right w:val="nil"/>
            </w:tcBorders>
          </w:tcPr>
          <w:p w14:paraId="4F6CAC58" w14:textId="77777777" w:rsidR="00812CED" w:rsidRPr="00C37C27" w:rsidRDefault="00812CED" w:rsidP="00EC3AF6">
            <w:pPr>
              <w:rPr>
                <w:rFonts w:ascii="Times New Roman" w:hAnsi="Times New Roman" w:cs="Times New Roman"/>
                <w:color w:val="000000"/>
                <w:sz w:val="20"/>
                <w:szCs w:val="20"/>
              </w:rPr>
            </w:pPr>
            <w:r w:rsidRPr="00C37C27">
              <w:rPr>
                <w:rFonts w:ascii="Times New Roman" w:hAnsi="Times New Roman" w:cs="Times New Roman"/>
                <w:color w:val="000000"/>
                <w:sz w:val="20"/>
                <w:szCs w:val="20"/>
              </w:rPr>
              <w:t>0.406</w:t>
            </w:r>
          </w:p>
        </w:tc>
      </w:tr>
      <w:tr w:rsidR="00812CED" w:rsidRPr="00C37C27" w14:paraId="0DA17D92" w14:textId="77777777" w:rsidTr="00EC3AF6">
        <w:trPr>
          <w:trHeight w:val="302"/>
        </w:trPr>
        <w:tc>
          <w:tcPr>
            <w:tcW w:w="2337" w:type="dxa"/>
            <w:tcBorders>
              <w:top w:val="nil"/>
              <w:left w:val="nil"/>
              <w:bottom w:val="nil"/>
              <w:right w:val="nil"/>
            </w:tcBorders>
          </w:tcPr>
          <w:p w14:paraId="3B68D1D4" w14:textId="11010864" w:rsidR="00812CED" w:rsidRPr="00C37C27" w:rsidRDefault="00812CED" w:rsidP="00EC3AF6">
            <w:p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Services provided </w:t>
            </w:r>
          </w:p>
        </w:tc>
        <w:tc>
          <w:tcPr>
            <w:tcW w:w="1968" w:type="dxa"/>
            <w:tcBorders>
              <w:top w:val="nil"/>
              <w:left w:val="nil"/>
              <w:bottom w:val="nil"/>
              <w:right w:val="nil"/>
            </w:tcBorders>
          </w:tcPr>
          <w:p w14:paraId="3F4695D2" w14:textId="77777777" w:rsidR="00812CED" w:rsidRPr="00C37C27" w:rsidRDefault="00812CED" w:rsidP="00EC3AF6">
            <w:pPr>
              <w:rPr>
                <w:rFonts w:ascii="Times New Roman" w:hAnsi="Times New Roman" w:cs="Times New Roman"/>
                <w:color w:val="000000"/>
                <w:sz w:val="20"/>
                <w:szCs w:val="20"/>
              </w:rPr>
            </w:pPr>
          </w:p>
        </w:tc>
        <w:tc>
          <w:tcPr>
            <w:tcW w:w="2152" w:type="dxa"/>
            <w:tcBorders>
              <w:top w:val="nil"/>
              <w:left w:val="nil"/>
              <w:bottom w:val="nil"/>
              <w:right w:val="nil"/>
            </w:tcBorders>
          </w:tcPr>
          <w:p w14:paraId="11EE7109" w14:textId="77777777" w:rsidR="00812CED" w:rsidRPr="00C37C27" w:rsidRDefault="00812CED" w:rsidP="00EC3AF6">
            <w:pPr>
              <w:rPr>
                <w:rFonts w:ascii="Times New Roman" w:hAnsi="Times New Roman" w:cs="Times New Roman"/>
                <w:color w:val="000000"/>
                <w:sz w:val="20"/>
                <w:szCs w:val="20"/>
              </w:rPr>
            </w:pPr>
          </w:p>
        </w:tc>
        <w:tc>
          <w:tcPr>
            <w:tcW w:w="2188" w:type="dxa"/>
            <w:tcBorders>
              <w:top w:val="nil"/>
              <w:left w:val="nil"/>
              <w:bottom w:val="nil"/>
              <w:right w:val="nil"/>
            </w:tcBorders>
          </w:tcPr>
          <w:p w14:paraId="03730E49" w14:textId="77777777" w:rsidR="00812CED" w:rsidRPr="00C37C27" w:rsidRDefault="00812CED" w:rsidP="00EC3AF6">
            <w:pPr>
              <w:rPr>
                <w:rFonts w:ascii="Times New Roman" w:hAnsi="Times New Roman" w:cs="Times New Roman"/>
                <w:color w:val="000000"/>
                <w:sz w:val="20"/>
                <w:szCs w:val="20"/>
              </w:rPr>
            </w:pPr>
          </w:p>
        </w:tc>
        <w:tc>
          <w:tcPr>
            <w:tcW w:w="1080" w:type="dxa"/>
            <w:tcBorders>
              <w:top w:val="nil"/>
              <w:left w:val="nil"/>
              <w:bottom w:val="nil"/>
              <w:right w:val="nil"/>
            </w:tcBorders>
          </w:tcPr>
          <w:p w14:paraId="6FF7B9D8" w14:textId="77777777" w:rsidR="00812CED" w:rsidRPr="00C37C27" w:rsidRDefault="00812CED" w:rsidP="00EC3AF6">
            <w:pPr>
              <w:rPr>
                <w:rFonts w:ascii="Times New Roman" w:hAnsi="Times New Roman" w:cs="Times New Roman"/>
                <w:color w:val="000000"/>
                <w:sz w:val="20"/>
                <w:szCs w:val="20"/>
              </w:rPr>
            </w:pPr>
          </w:p>
        </w:tc>
      </w:tr>
      <w:tr w:rsidR="00812CED" w:rsidRPr="00C37C27" w14:paraId="3C08C67A" w14:textId="77777777" w:rsidTr="00EC3AF6">
        <w:trPr>
          <w:trHeight w:val="302"/>
        </w:trPr>
        <w:tc>
          <w:tcPr>
            <w:tcW w:w="2337" w:type="dxa"/>
            <w:tcBorders>
              <w:top w:val="nil"/>
              <w:left w:val="nil"/>
              <w:bottom w:val="nil"/>
              <w:right w:val="nil"/>
            </w:tcBorders>
          </w:tcPr>
          <w:p w14:paraId="075B0550" w14:textId="77777777" w:rsidR="00812CED" w:rsidRPr="00C37C27" w:rsidRDefault="00812CED" w:rsidP="00EC3AF6">
            <w:pPr>
              <w:rPr>
                <w:rFonts w:ascii="Times New Roman" w:hAnsi="Times New Roman" w:cs="Times New Roman"/>
                <w:b/>
                <w:bCs/>
                <w:color w:val="000000"/>
                <w:sz w:val="20"/>
                <w:szCs w:val="20"/>
              </w:rPr>
            </w:pPr>
            <w:r>
              <w:rPr>
                <w:rFonts w:ascii="Times New Roman" w:hAnsi="Times New Roman" w:cs="Times New Roman"/>
                <w:color w:val="000000"/>
                <w:sz w:val="20"/>
                <w:szCs w:val="20"/>
              </w:rPr>
              <w:t xml:space="preserve">  </w:t>
            </w:r>
            <w:r w:rsidRPr="003D1E81">
              <w:rPr>
                <w:rFonts w:ascii="Times New Roman" w:hAnsi="Times New Roman" w:cs="Times New Roman"/>
                <w:color w:val="000000"/>
                <w:sz w:val="20"/>
                <w:szCs w:val="20"/>
              </w:rPr>
              <w:t xml:space="preserve">Any service </w:t>
            </w:r>
          </w:p>
        </w:tc>
        <w:tc>
          <w:tcPr>
            <w:tcW w:w="1968" w:type="dxa"/>
            <w:tcBorders>
              <w:top w:val="nil"/>
              <w:left w:val="nil"/>
              <w:bottom w:val="nil"/>
              <w:right w:val="nil"/>
            </w:tcBorders>
          </w:tcPr>
          <w:p w14:paraId="49E7752D" w14:textId="77777777" w:rsidR="00812CED" w:rsidRPr="00C237BC" w:rsidRDefault="00812CED" w:rsidP="00EC3AF6">
            <w:pPr>
              <w:rPr>
                <w:rFonts w:ascii="Times New Roman" w:hAnsi="Times New Roman" w:cs="Times New Roman"/>
                <w:color w:val="000000"/>
                <w:sz w:val="20"/>
                <w:szCs w:val="20"/>
              </w:rPr>
            </w:pPr>
            <w:r w:rsidRPr="00C237BC">
              <w:rPr>
                <w:rFonts w:ascii="Times New Roman" w:hAnsi="Times New Roman" w:cs="Times New Roman"/>
                <w:color w:val="000000"/>
                <w:sz w:val="20"/>
                <w:szCs w:val="20"/>
              </w:rPr>
              <w:t>1</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744</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110</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764</w:t>
            </w:r>
            <w:r>
              <w:rPr>
                <w:rFonts w:ascii="Times New Roman" w:hAnsi="Times New Roman" w:cs="Times New Roman"/>
                <w:color w:val="000000"/>
                <w:sz w:val="20"/>
                <w:szCs w:val="20"/>
              </w:rPr>
              <w:t xml:space="preserve"> (28.2)</w:t>
            </w:r>
          </w:p>
        </w:tc>
        <w:tc>
          <w:tcPr>
            <w:tcW w:w="2152" w:type="dxa"/>
            <w:tcBorders>
              <w:top w:val="nil"/>
              <w:left w:val="nil"/>
              <w:bottom w:val="nil"/>
              <w:right w:val="nil"/>
            </w:tcBorders>
          </w:tcPr>
          <w:p w14:paraId="4F871225" w14:textId="77777777" w:rsidR="00812CED" w:rsidRPr="00C237BC" w:rsidRDefault="00812CED" w:rsidP="00EC3AF6">
            <w:pPr>
              <w:rPr>
                <w:rFonts w:ascii="Times New Roman" w:hAnsi="Times New Roman" w:cs="Times New Roman"/>
                <w:color w:val="000000"/>
                <w:sz w:val="20"/>
                <w:szCs w:val="20"/>
              </w:rPr>
            </w:pPr>
            <w:r w:rsidRPr="00C237BC">
              <w:rPr>
                <w:rFonts w:ascii="Times New Roman" w:hAnsi="Times New Roman" w:cs="Times New Roman"/>
                <w:color w:val="000000"/>
                <w:sz w:val="20"/>
                <w:szCs w:val="20"/>
              </w:rPr>
              <w:t>1</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618</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816</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144</w:t>
            </w:r>
            <w:r>
              <w:rPr>
                <w:rFonts w:ascii="Times New Roman" w:hAnsi="Times New Roman" w:cs="Times New Roman"/>
                <w:color w:val="000000"/>
                <w:sz w:val="20"/>
                <w:szCs w:val="20"/>
              </w:rPr>
              <w:t xml:space="preserve"> (28.7)</w:t>
            </w:r>
          </w:p>
        </w:tc>
        <w:tc>
          <w:tcPr>
            <w:tcW w:w="2188" w:type="dxa"/>
            <w:tcBorders>
              <w:top w:val="nil"/>
              <w:left w:val="nil"/>
              <w:bottom w:val="nil"/>
              <w:right w:val="nil"/>
            </w:tcBorders>
          </w:tcPr>
          <w:p w14:paraId="0BCFE445" w14:textId="77777777" w:rsidR="00812CED" w:rsidRPr="00C237BC" w:rsidRDefault="00812CED" w:rsidP="00EC3AF6">
            <w:pPr>
              <w:rPr>
                <w:rFonts w:ascii="Times New Roman" w:hAnsi="Times New Roman" w:cs="Times New Roman"/>
                <w:color w:val="000000"/>
                <w:sz w:val="20"/>
                <w:szCs w:val="20"/>
              </w:rPr>
            </w:pPr>
            <w:r w:rsidRPr="00C237BC">
              <w:rPr>
                <w:rFonts w:ascii="Times New Roman" w:hAnsi="Times New Roman" w:cs="Times New Roman"/>
                <w:color w:val="000000"/>
                <w:sz w:val="20"/>
                <w:szCs w:val="20"/>
              </w:rPr>
              <w:t>125</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294</w:t>
            </w:r>
            <w:r>
              <w:rPr>
                <w:rFonts w:ascii="Times New Roman" w:hAnsi="Times New Roman" w:cs="Times New Roman"/>
                <w:color w:val="000000"/>
                <w:sz w:val="20"/>
                <w:szCs w:val="20"/>
              </w:rPr>
              <w:t>,</w:t>
            </w:r>
            <w:r w:rsidRPr="00C237BC">
              <w:rPr>
                <w:rFonts w:ascii="Times New Roman" w:hAnsi="Times New Roman" w:cs="Times New Roman"/>
                <w:color w:val="000000"/>
                <w:sz w:val="20"/>
                <w:szCs w:val="20"/>
              </w:rPr>
              <w:t>620.6</w:t>
            </w:r>
            <w:r>
              <w:rPr>
                <w:rFonts w:ascii="Times New Roman" w:hAnsi="Times New Roman" w:cs="Times New Roman"/>
                <w:color w:val="000000"/>
                <w:sz w:val="20"/>
                <w:szCs w:val="20"/>
              </w:rPr>
              <w:t xml:space="preserve"> (21.5)</w:t>
            </w:r>
          </w:p>
        </w:tc>
        <w:tc>
          <w:tcPr>
            <w:tcW w:w="1080" w:type="dxa"/>
            <w:tcBorders>
              <w:top w:val="nil"/>
              <w:left w:val="nil"/>
              <w:bottom w:val="nil"/>
              <w:right w:val="nil"/>
            </w:tcBorders>
          </w:tcPr>
          <w:p w14:paraId="4174E1D7" w14:textId="77777777" w:rsidR="00812CED" w:rsidRPr="00936BB9" w:rsidRDefault="00812CED" w:rsidP="00EC3AF6">
            <w:pPr>
              <w:rPr>
                <w:rFonts w:ascii="Times New Roman" w:hAnsi="Times New Roman" w:cs="Times New Roman"/>
                <w:b/>
                <w:bCs/>
                <w:color w:val="000000"/>
                <w:sz w:val="20"/>
                <w:szCs w:val="20"/>
              </w:rPr>
            </w:pPr>
            <w:r w:rsidRPr="00936BB9">
              <w:rPr>
                <w:rFonts w:ascii="Times New Roman" w:hAnsi="Times New Roman" w:cs="Times New Roman"/>
                <w:b/>
                <w:bCs/>
                <w:color w:val="000000"/>
                <w:sz w:val="20"/>
                <w:szCs w:val="20"/>
              </w:rPr>
              <w:t>0.001</w:t>
            </w:r>
          </w:p>
        </w:tc>
      </w:tr>
      <w:tr w:rsidR="00812CED" w:rsidRPr="00C37C27" w14:paraId="26AB7651" w14:textId="77777777" w:rsidTr="00EC3AF6">
        <w:trPr>
          <w:trHeight w:val="302"/>
        </w:trPr>
        <w:tc>
          <w:tcPr>
            <w:tcW w:w="2337" w:type="dxa"/>
            <w:tcBorders>
              <w:top w:val="nil"/>
              <w:left w:val="nil"/>
              <w:bottom w:val="nil"/>
              <w:right w:val="nil"/>
            </w:tcBorders>
          </w:tcPr>
          <w:p w14:paraId="37B31A33" w14:textId="77777777" w:rsidR="00812CED"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  Alcohol abuse counseling </w:t>
            </w:r>
          </w:p>
        </w:tc>
        <w:tc>
          <w:tcPr>
            <w:tcW w:w="1968" w:type="dxa"/>
            <w:tcBorders>
              <w:top w:val="nil"/>
              <w:left w:val="nil"/>
              <w:bottom w:val="nil"/>
              <w:right w:val="nil"/>
            </w:tcBorders>
          </w:tcPr>
          <w:p w14:paraId="6D00F53C"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8,991,905.6 (0.5)</w:t>
            </w:r>
          </w:p>
        </w:tc>
        <w:tc>
          <w:tcPr>
            <w:tcW w:w="2152" w:type="dxa"/>
            <w:tcBorders>
              <w:top w:val="nil"/>
              <w:left w:val="nil"/>
              <w:bottom w:val="nil"/>
              <w:right w:val="nil"/>
            </w:tcBorders>
          </w:tcPr>
          <w:p w14:paraId="58CCEF6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8,704,616.5 (0.5)</w:t>
            </w:r>
          </w:p>
        </w:tc>
        <w:tc>
          <w:tcPr>
            <w:tcW w:w="2188" w:type="dxa"/>
            <w:tcBorders>
              <w:top w:val="nil"/>
              <w:left w:val="nil"/>
              <w:bottom w:val="nil"/>
              <w:right w:val="nil"/>
            </w:tcBorders>
          </w:tcPr>
          <w:p w14:paraId="49098FA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287,289.1 (0.2)</w:t>
            </w:r>
          </w:p>
        </w:tc>
        <w:tc>
          <w:tcPr>
            <w:tcW w:w="1080" w:type="dxa"/>
            <w:tcBorders>
              <w:top w:val="nil"/>
              <w:left w:val="nil"/>
              <w:bottom w:val="nil"/>
              <w:right w:val="nil"/>
            </w:tcBorders>
          </w:tcPr>
          <w:p w14:paraId="0ED89A7D"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0.100</w:t>
            </w:r>
          </w:p>
        </w:tc>
      </w:tr>
      <w:tr w:rsidR="00812CED" w:rsidRPr="00C37C27" w14:paraId="6C659A96" w14:textId="77777777" w:rsidTr="00EC3AF6">
        <w:trPr>
          <w:trHeight w:val="302"/>
        </w:trPr>
        <w:tc>
          <w:tcPr>
            <w:tcW w:w="2337" w:type="dxa"/>
            <w:tcBorders>
              <w:top w:val="nil"/>
              <w:left w:val="nil"/>
              <w:bottom w:val="nil"/>
              <w:right w:val="nil"/>
            </w:tcBorders>
          </w:tcPr>
          <w:p w14:paraId="1AE6D127"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Bone Mineral Density </w:t>
            </w:r>
          </w:p>
        </w:tc>
        <w:tc>
          <w:tcPr>
            <w:tcW w:w="1968" w:type="dxa"/>
            <w:tcBorders>
              <w:top w:val="nil"/>
              <w:left w:val="nil"/>
              <w:bottom w:val="nil"/>
              <w:right w:val="nil"/>
            </w:tcBorders>
          </w:tcPr>
          <w:p w14:paraId="23F282D6"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9,185,182.9 (0.5)</w:t>
            </w:r>
          </w:p>
        </w:tc>
        <w:tc>
          <w:tcPr>
            <w:tcW w:w="2152" w:type="dxa"/>
            <w:tcBorders>
              <w:top w:val="nil"/>
              <w:left w:val="nil"/>
              <w:bottom w:val="nil"/>
              <w:right w:val="nil"/>
            </w:tcBorders>
          </w:tcPr>
          <w:p w14:paraId="29921207"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8,358,653.8 (0.5)</w:t>
            </w:r>
          </w:p>
        </w:tc>
        <w:tc>
          <w:tcPr>
            <w:tcW w:w="2188" w:type="dxa"/>
            <w:tcBorders>
              <w:top w:val="nil"/>
              <w:left w:val="nil"/>
              <w:bottom w:val="nil"/>
              <w:right w:val="nil"/>
            </w:tcBorders>
          </w:tcPr>
          <w:p w14:paraId="63CA588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826,529.0 (0.7)</w:t>
            </w:r>
          </w:p>
        </w:tc>
        <w:tc>
          <w:tcPr>
            <w:tcW w:w="1080" w:type="dxa"/>
            <w:tcBorders>
              <w:top w:val="nil"/>
              <w:left w:val="nil"/>
              <w:bottom w:val="nil"/>
              <w:right w:val="nil"/>
            </w:tcBorders>
          </w:tcPr>
          <w:p w14:paraId="64B41A66"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0.587</w:t>
            </w:r>
          </w:p>
        </w:tc>
      </w:tr>
      <w:tr w:rsidR="00812CED" w:rsidRPr="00C37C27" w14:paraId="391C5D16" w14:textId="77777777" w:rsidTr="00EC3AF6">
        <w:trPr>
          <w:trHeight w:val="302"/>
        </w:trPr>
        <w:tc>
          <w:tcPr>
            <w:tcW w:w="2337" w:type="dxa"/>
            <w:tcBorders>
              <w:top w:val="nil"/>
              <w:left w:val="nil"/>
              <w:bottom w:val="nil"/>
              <w:right w:val="nil"/>
            </w:tcBorders>
          </w:tcPr>
          <w:p w14:paraId="10E85D0A"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Breast Exam</w:t>
            </w:r>
          </w:p>
        </w:tc>
        <w:tc>
          <w:tcPr>
            <w:tcW w:w="1968" w:type="dxa"/>
            <w:tcBorders>
              <w:top w:val="nil"/>
              <w:left w:val="nil"/>
              <w:bottom w:val="nil"/>
              <w:right w:val="nil"/>
            </w:tcBorders>
          </w:tcPr>
          <w:p w14:paraId="3D45F584"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55,578,254.2 (3.2)</w:t>
            </w:r>
          </w:p>
        </w:tc>
        <w:tc>
          <w:tcPr>
            <w:tcW w:w="2152" w:type="dxa"/>
            <w:tcBorders>
              <w:top w:val="nil"/>
              <w:left w:val="nil"/>
              <w:bottom w:val="nil"/>
              <w:right w:val="nil"/>
            </w:tcBorders>
          </w:tcPr>
          <w:p w14:paraId="3FE89B3A"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50,562,923.1 (3.1)</w:t>
            </w:r>
          </w:p>
        </w:tc>
        <w:tc>
          <w:tcPr>
            <w:tcW w:w="2188" w:type="dxa"/>
            <w:tcBorders>
              <w:top w:val="nil"/>
              <w:left w:val="nil"/>
              <w:bottom w:val="nil"/>
              <w:right w:val="nil"/>
            </w:tcBorders>
          </w:tcPr>
          <w:p w14:paraId="5997C47B"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5,015,331.1 (4.0)</w:t>
            </w:r>
          </w:p>
        </w:tc>
        <w:tc>
          <w:tcPr>
            <w:tcW w:w="1080" w:type="dxa"/>
            <w:tcBorders>
              <w:top w:val="nil"/>
              <w:left w:val="nil"/>
              <w:bottom w:val="nil"/>
              <w:right w:val="nil"/>
            </w:tcBorders>
          </w:tcPr>
          <w:p w14:paraId="2E59764E"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0.247</w:t>
            </w:r>
          </w:p>
        </w:tc>
      </w:tr>
      <w:tr w:rsidR="00812CED" w:rsidRPr="00C37C27" w14:paraId="279FADC8" w14:textId="77777777" w:rsidTr="00EC3AF6">
        <w:trPr>
          <w:trHeight w:val="302"/>
        </w:trPr>
        <w:tc>
          <w:tcPr>
            <w:tcW w:w="2337" w:type="dxa"/>
            <w:tcBorders>
              <w:top w:val="nil"/>
              <w:left w:val="nil"/>
              <w:bottom w:val="nil"/>
              <w:right w:val="nil"/>
            </w:tcBorders>
          </w:tcPr>
          <w:p w14:paraId="102BEB2A"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sz w:val="20"/>
                <w:szCs w:val="20"/>
              </w:rPr>
              <w:t xml:space="preserve">  Cervical Cancer Screening</w:t>
            </w:r>
          </w:p>
        </w:tc>
        <w:tc>
          <w:tcPr>
            <w:tcW w:w="1968" w:type="dxa"/>
            <w:tcBorders>
              <w:top w:val="nil"/>
              <w:left w:val="nil"/>
              <w:bottom w:val="nil"/>
              <w:right w:val="nil"/>
            </w:tcBorders>
          </w:tcPr>
          <w:p w14:paraId="7FE95962"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38,628,828.4 (2.</w:t>
            </w:r>
            <w:r>
              <w:rPr>
                <w:rFonts w:ascii="Times New Roman" w:hAnsi="Times New Roman" w:cs="Times New Roman"/>
                <w:color w:val="000000"/>
                <w:sz w:val="20"/>
                <w:szCs w:val="20"/>
              </w:rPr>
              <w:t>2</w:t>
            </w:r>
            <w:r w:rsidRPr="00A60B45">
              <w:rPr>
                <w:rFonts w:ascii="Times New Roman" w:hAnsi="Times New Roman" w:cs="Times New Roman"/>
                <w:color w:val="000000"/>
                <w:sz w:val="20"/>
                <w:szCs w:val="20"/>
              </w:rPr>
              <w:t>)</w:t>
            </w:r>
          </w:p>
        </w:tc>
        <w:tc>
          <w:tcPr>
            <w:tcW w:w="2152" w:type="dxa"/>
            <w:tcBorders>
              <w:top w:val="nil"/>
              <w:left w:val="nil"/>
              <w:bottom w:val="nil"/>
              <w:right w:val="nil"/>
            </w:tcBorders>
          </w:tcPr>
          <w:p w14:paraId="36170E78"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36,814,931.3 (2.3)</w:t>
            </w:r>
          </w:p>
        </w:tc>
        <w:tc>
          <w:tcPr>
            <w:tcW w:w="2188" w:type="dxa"/>
            <w:tcBorders>
              <w:top w:val="nil"/>
              <w:left w:val="nil"/>
              <w:bottom w:val="nil"/>
              <w:right w:val="nil"/>
            </w:tcBorders>
          </w:tcPr>
          <w:p w14:paraId="2D92F3D4"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1,813,897.1 (1.4)</w:t>
            </w:r>
          </w:p>
        </w:tc>
        <w:tc>
          <w:tcPr>
            <w:tcW w:w="1080" w:type="dxa"/>
            <w:tcBorders>
              <w:top w:val="nil"/>
              <w:left w:val="nil"/>
              <w:bottom w:val="nil"/>
              <w:right w:val="nil"/>
            </w:tcBorders>
          </w:tcPr>
          <w:p w14:paraId="79A0C482"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0.248</w:t>
            </w:r>
          </w:p>
        </w:tc>
      </w:tr>
      <w:tr w:rsidR="00812CED" w:rsidRPr="00C37C27" w14:paraId="49B8497F" w14:textId="77777777" w:rsidTr="00EC3AF6">
        <w:trPr>
          <w:trHeight w:val="302"/>
        </w:trPr>
        <w:tc>
          <w:tcPr>
            <w:tcW w:w="2337" w:type="dxa"/>
            <w:tcBorders>
              <w:top w:val="nil"/>
              <w:left w:val="nil"/>
              <w:bottom w:val="nil"/>
              <w:right w:val="nil"/>
            </w:tcBorders>
          </w:tcPr>
          <w:p w14:paraId="33DAA38E" w14:textId="77777777" w:rsidR="00812CED" w:rsidRPr="00A60B45" w:rsidRDefault="00812CED" w:rsidP="00EC3AF6">
            <w:pPr>
              <w:rPr>
                <w:rFonts w:ascii="Times New Roman" w:hAnsi="Times New Roman" w:cs="Times New Roman"/>
                <w:sz w:val="20"/>
                <w:szCs w:val="20"/>
              </w:rPr>
            </w:pPr>
            <w:r w:rsidRPr="00A60B45">
              <w:rPr>
                <w:rFonts w:ascii="Times New Roman" w:hAnsi="Times New Roman" w:cs="Times New Roman"/>
                <w:color w:val="000000"/>
                <w:sz w:val="20"/>
                <w:szCs w:val="20"/>
              </w:rPr>
              <w:t xml:space="preserve">  Colonoscopy</w:t>
            </w:r>
          </w:p>
        </w:tc>
        <w:tc>
          <w:tcPr>
            <w:tcW w:w="1968" w:type="dxa"/>
            <w:tcBorders>
              <w:top w:val="nil"/>
              <w:left w:val="nil"/>
              <w:bottom w:val="nil"/>
              <w:right w:val="nil"/>
            </w:tcBorders>
          </w:tcPr>
          <w:p w14:paraId="65C14684"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22,776,808.5 (1.3)</w:t>
            </w:r>
          </w:p>
        </w:tc>
        <w:tc>
          <w:tcPr>
            <w:tcW w:w="2152" w:type="dxa"/>
            <w:tcBorders>
              <w:top w:val="nil"/>
              <w:left w:val="nil"/>
              <w:bottom w:val="nil"/>
              <w:right w:val="nil"/>
            </w:tcBorders>
          </w:tcPr>
          <w:p w14:paraId="42BB1E2E"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21,115,403.2 (1.3)</w:t>
            </w:r>
          </w:p>
        </w:tc>
        <w:tc>
          <w:tcPr>
            <w:tcW w:w="2188" w:type="dxa"/>
            <w:tcBorders>
              <w:top w:val="nil"/>
              <w:left w:val="nil"/>
              <w:bottom w:val="nil"/>
              <w:right w:val="nil"/>
            </w:tcBorders>
          </w:tcPr>
          <w:p w14:paraId="1F819797"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1,661,405.3 (1.3)</w:t>
            </w:r>
          </w:p>
        </w:tc>
        <w:tc>
          <w:tcPr>
            <w:tcW w:w="1080" w:type="dxa"/>
            <w:tcBorders>
              <w:top w:val="nil"/>
              <w:left w:val="nil"/>
              <w:bottom w:val="nil"/>
              <w:right w:val="nil"/>
            </w:tcBorders>
          </w:tcPr>
          <w:p w14:paraId="49A13D45"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0.972</w:t>
            </w:r>
          </w:p>
        </w:tc>
      </w:tr>
      <w:tr w:rsidR="00812CED" w:rsidRPr="00C37C27" w14:paraId="72A7EE13" w14:textId="77777777" w:rsidTr="00EC3AF6">
        <w:trPr>
          <w:trHeight w:val="302"/>
        </w:trPr>
        <w:tc>
          <w:tcPr>
            <w:tcW w:w="2337" w:type="dxa"/>
            <w:tcBorders>
              <w:top w:val="nil"/>
              <w:left w:val="nil"/>
              <w:bottom w:val="nil"/>
              <w:right w:val="nil"/>
            </w:tcBorders>
          </w:tcPr>
          <w:p w14:paraId="3DE86747"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sz w:val="20"/>
                <w:szCs w:val="20"/>
              </w:rPr>
              <w:t xml:space="preserve">  </w:t>
            </w:r>
            <w:proofErr w:type="spellStart"/>
            <w:r w:rsidRPr="00A60B45">
              <w:rPr>
                <w:rFonts w:ascii="Times New Roman" w:hAnsi="Times New Roman" w:cs="Times New Roman"/>
                <w:sz w:val="20"/>
                <w:szCs w:val="20"/>
              </w:rPr>
              <w:t>Complimentary</w:t>
            </w:r>
            <w:proofErr w:type="spellEnd"/>
            <w:r w:rsidRPr="00A60B45">
              <w:rPr>
                <w:rFonts w:ascii="Times New Roman" w:hAnsi="Times New Roman" w:cs="Times New Roman"/>
                <w:sz w:val="20"/>
                <w:szCs w:val="20"/>
              </w:rPr>
              <w:t xml:space="preserve"> and Alternative Medicine</w:t>
            </w:r>
          </w:p>
        </w:tc>
        <w:tc>
          <w:tcPr>
            <w:tcW w:w="1968" w:type="dxa"/>
            <w:tcBorders>
              <w:top w:val="nil"/>
              <w:left w:val="nil"/>
              <w:bottom w:val="nil"/>
              <w:right w:val="nil"/>
            </w:tcBorders>
          </w:tcPr>
          <w:p w14:paraId="17CED5F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1,373,350.1 (0.1)</w:t>
            </w:r>
          </w:p>
        </w:tc>
        <w:tc>
          <w:tcPr>
            <w:tcW w:w="2152" w:type="dxa"/>
            <w:tcBorders>
              <w:top w:val="nil"/>
              <w:left w:val="nil"/>
              <w:bottom w:val="nil"/>
              <w:right w:val="nil"/>
            </w:tcBorders>
          </w:tcPr>
          <w:p w14:paraId="74F3A0B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1,344,268.1 (0.1)</w:t>
            </w:r>
          </w:p>
        </w:tc>
        <w:tc>
          <w:tcPr>
            <w:tcW w:w="2188" w:type="dxa"/>
            <w:tcBorders>
              <w:top w:val="nil"/>
              <w:left w:val="nil"/>
              <w:bottom w:val="nil"/>
              <w:right w:val="nil"/>
            </w:tcBorders>
          </w:tcPr>
          <w:p w14:paraId="4169CF4B"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29,082.0 (0.0)</w:t>
            </w:r>
          </w:p>
        </w:tc>
        <w:tc>
          <w:tcPr>
            <w:tcW w:w="1080" w:type="dxa"/>
            <w:tcBorders>
              <w:top w:val="nil"/>
              <w:left w:val="nil"/>
              <w:bottom w:val="nil"/>
              <w:right w:val="nil"/>
            </w:tcBorders>
          </w:tcPr>
          <w:p w14:paraId="13425447"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0.102</w:t>
            </w:r>
          </w:p>
        </w:tc>
      </w:tr>
      <w:tr w:rsidR="00812CED" w:rsidRPr="00C37C27" w14:paraId="5B31C01F" w14:textId="77777777" w:rsidTr="00EC3AF6">
        <w:trPr>
          <w:trHeight w:val="302"/>
        </w:trPr>
        <w:tc>
          <w:tcPr>
            <w:tcW w:w="2337" w:type="dxa"/>
            <w:tcBorders>
              <w:top w:val="nil"/>
              <w:left w:val="nil"/>
              <w:bottom w:val="nil"/>
              <w:right w:val="nil"/>
            </w:tcBorders>
          </w:tcPr>
          <w:p w14:paraId="2F653747"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Depression Screening</w:t>
            </w:r>
          </w:p>
        </w:tc>
        <w:tc>
          <w:tcPr>
            <w:tcW w:w="1968" w:type="dxa"/>
            <w:tcBorders>
              <w:top w:val="nil"/>
              <w:left w:val="nil"/>
              <w:bottom w:val="nil"/>
              <w:right w:val="nil"/>
            </w:tcBorders>
          </w:tcPr>
          <w:p w14:paraId="590679A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75,227,618.3 (4.</w:t>
            </w:r>
            <w:r>
              <w:rPr>
                <w:rFonts w:ascii="Times New Roman" w:hAnsi="Times New Roman" w:cs="Times New Roman"/>
                <w:color w:val="000000"/>
                <w:sz w:val="20"/>
                <w:szCs w:val="20"/>
              </w:rPr>
              <w:t>3</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6876EEB6"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68,481,463.8 (4.2)</w:t>
            </w:r>
          </w:p>
        </w:tc>
        <w:tc>
          <w:tcPr>
            <w:tcW w:w="2188" w:type="dxa"/>
            <w:tcBorders>
              <w:top w:val="nil"/>
              <w:left w:val="nil"/>
              <w:bottom w:val="nil"/>
              <w:right w:val="nil"/>
            </w:tcBorders>
          </w:tcPr>
          <w:p w14:paraId="35B0A88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6,746,154.6 (5.4)</w:t>
            </w:r>
          </w:p>
        </w:tc>
        <w:tc>
          <w:tcPr>
            <w:tcW w:w="1080" w:type="dxa"/>
            <w:tcBorders>
              <w:top w:val="nil"/>
              <w:left w:val="nil"/>
              <w:bottom w:val="nil"/>
              <w:right w:val="nil"/>
            </w:tcBorders>
          </w:tcPr>
          <w:p w14:paraId="553E899A"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295</w:t>
            </w:r>
          </w:p>
        </w:tc>
      </w:tr>
      <w:tr w:rsidR="00812CED" w:rsidRPr="00C37C27" w14:paraId="17CB695F" w14:textId="77777777" w:rsidTr="00EC3AF6">
        <w:trPr>
          <w:trHeight w:val="302"/>
        </w:trPr>
        <w:tc>
          <w:tcPr>
            <w:tcW w:w="2337" w:type="dxa"/>
            <w:tcBorders>
              <w:top w:val="nil"/>
              <w:left w:val="nil"/>
              <w:bottom w:val="nil"/>
              <w:right w:val="nil"/>
            </w:tcBorders>
          </w:tcPr>
          <w:p w14:paraId="1EA443AC"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Diet/Nutrition Counseling</w:t>
            </w:r>
          </w:p>
        </w:tc>
        <w:tc>
          <w:tcPr>
            <w:tcW w:w="1968" w:type="dxa"/>
            <w:tcBorders>
              <w:top w:val="nil"/>
              <w:left w:val="nil"/>
              <w:bottom w:val="nil"/>
              <w:right w:val="nil"/>
            </w:tcBorders>
          </w:tcPr>
          <w:p w14:paraId="1EC4F23B"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216,890,076.6 (12.</w:t>
            </w:r>
            <w:r>
              <w:rPr>
                <w:rFonts w:ascii="Times New Roman" w:hAnsi="Times New Roman" w:cs="Times New Roman"/>
                <w:color w:val="000000"/>
                <w:sz w:val="20"/>
                <w:szCs w:val="20"/>
              </w:rPr>
              <w:t>4</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048D859F"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206,683,059.2 (12.8</w:t>
            </w:r>
            <w:r>
              <w:rPr>
                <w:rFonts w:ascii="Times New Roman" w:hAnsi="Times New Roman" w:cs="Times New Roman"/>
                <w:color w:val="000000"/>
                <w:sz w:val="20"/>
                <w:szCs w:val="20"/>
              </w:rPr>
              <w:t>)</w:t>
            </w:r>
          </w:p>
        </w:tc>
        <w:tc>
          <w:tcPr>
            <w:tcW w:w="2188" w:type="dxa"/>
            <w:tcBorders>
              <w:top w:val="nil"/>
              <w:left w:val="nil"/>
              <w:bottom w:val="nil"/>
              <w:right w:val="nil"/>
            </w:tcBorders>
          </w:tcPr>
          <w:p w14:paraId="444BE37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10,207,017.3 (8.1)</w:t>
            </w:r>
          </w:p>
        </w:tc>
        <w:tc>
          <w:tcPr>
            <w:tcW w:w="1080" w:type="dxa"/>
            <w:tcBorders>
              <w:top w:val="nil"/>
              <w:left w:val="nil"/>
              <w:bottom w:val="nil"/>
              <w:right w:val="nil"/>
            </w:tcBorders>
          </w:tcPr>
          <w:p w14:paraId="2E629A6F"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0.004</w:t>
            </w:r>
          </w:p>
        </w:tc>
      </w:tr>
      <w:tr w:rsidR="00812CED" w:rsidRPr="00C37C27" w14:paraId="3A2130AA" w14:textId="77777777" w:rsidTr="00EC3AF6">
        <w:trPr>
          <w:trHeight w:val="302"/>
        </w:trPr>
        <w:tc>
          <w:tcPr>
            <w:tcW w:w="2337" w:type="dxa"/>
            <w:tcBorders>
              <w:top w:val="nil"/>
              <w:left w:val="nil"/>
              <w:bottom w:val="nil"/>
              <w:right w:val="nil"/>
            </w:tcBorders>
          </w:tcPr>
          <w:p w14:paraId="71961B34"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Durable Medical Equipment</w:t>
            </w:r>
          </w:p>
        </w:tc>
        <w:tc>
          <w:tcPr>
            <w:tcW w:w="1968" w:type="dxa"/>
            <w:tcBorders>
              <w:top w:val="nil"/>
              <w:left w:val="nil"/>
              <w:bottom w:val="nil"/>
              <w:right w:val="nil"/>
            </w:tcBorders>
          </w:tcPr>
          <w:p w14:paraId="269E94D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17,835,579.4 (1.</w:t>
            </w:r>
            <w:r>
              <w:rPr>
                <w:rFonts w:ascii="Times New Roman" w:hAnsi="Times New Roman" w:cs="Times New Roman"/>
                <w:color w:val="000000"/>
                <w:sz w:val="20"/>
                <w:szCs w:val="20"/>
              </w:rPr>
              <w:t>0</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2CC1258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17,286,279.3 (1.1)</w:t>
            </w:r>
          </w:p>
        </w:tc>
        <w:tc>
          <w:tcPr>
            <w:tcW w:w="2188" w:type="dxa"/>
            <w:tcBorders>
              <w:top w:val="nil"/>
              <w:left w:val="nil"/>
              <w:bottom w:val="nil"/>
              <w:right w:val="nil"/>
            </w:tcBorders>
          </w:tcPr>
          <w:p w14:paraId="08C92D3F"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549,300.1 (0.4)</w:t>
            </w:r>
          </w:p>
        </w:tc>
        <w:tc>
          <w:tcPr>
            <w:tcW w:w="1080" w:type="dxa"/>
            <w:tcBorders>
              <w:top w:val="nil"/>
              <w:left w:val="nil"/>
              <w:bottom w:val="nil"/>
              <w:right w:val="nil"/>
            </w:tcBorders>
          </w:tcPr>
          <w:p w14:paraId="28D979C5"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0.020</w:t>
            </w:r>
          </w:p>
        </w:tc>
      </w:tr>
      <w:tr w:rsidR="00812CED" w:rsidRPr="00C37C27" w14:paraId="5206BCBA" w14:textId="77777777" w:rsidTr="00EC3AF6">
        <w:trPr>
          <w:trHeight w:val="302"/>
        </w:trPr>
        <w:tc>
          <w:tcPr>
            <w:tcW w:w="2337" w:type="dxa"/>
            <w:tcBorders>
              <w:top w:val="nil"/>
              <w:left w:val="nil"/>
              <w:bottom w:val="nil"/>
              <w:right w:val="nil"/>
            </w:tcBorders>
          </w:tcPr>
          <w:p w14:paraId="2654C925"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Exercise counseling</w:t>
            </w:r>
          </w:p>
        </w:tc>
        <w:tc>
          <w:tcPr>
            <w:tcW w:w="1968" w:type="dxa"/>
            <w:tcBorders>
              <w:top w:val="nil"/>
              <w:left w:val="nil"/>
              <w:bottom w:val="nil"/>
              <w:right w:val="nil"/>
            </w:tcBorders>
          </w:tcPr>
          <w:p w14:paraId="1DB54CB0"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141,100,033.2 (8.</w:t>
            </w:r>
            <w:r>
              <w:rPr>
                <w:rFonts w:ascii="Times New Roman" w:hAnsi="Times New Roman" w:cs="Times New Roman"/>
                <w:color w:val="000000"/>
                <w:sz w:val="20"/>
                <w:szCs w:val="20"/>
              </w:rPr>
              <w:t>1</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4F4BB0E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133,247,031.3 (8.2)</w:t>
            </w:r>
          </w:p>
        </w:tc>
        <w:tc>
          <w:tcPr>
            <w:tcW w:w="2188" w:type="dxa"/>
            <w:tcBorders>
              <w:top w:val="nil"/>
              <w:left w:val="nil"/>
              <w:bottom w:val="nil"/>
              <w:right w:val="nil"/>
            </w:tcBorders>
          </w:tcPr>
          <w:p w14:paraId="25CEC49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7,853,001.9 (6.3)</w:t>
            </w:r>
          </w:p>
        </w:tc>
        <w:tc>
          <w:tcPr>
            <w:tcW w:w="1080" w:type="dxa"/>
            <w:tcBorders>
              <w:top w:val="nil"/>
              <w:left w:val="nil"/>
              <w:bottom w:val="nil"/>
              <w:right w:val="nil"/>
            </w:tcBorders>
          </w:tcPr>
          <w:p w14:paraId="0858CEEB"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055</w:t>
            </w:r>
          </w:p>
        </w:tc>
      </w:tr>
      <w:tr w:rsidR="00812CED" w:rsidRPr="00C37C27" w14:paraId="5673E4F1" w14:textId="77777777" w:rsidTr="00EC3AF6">
        <w:trPr>
          <w:trHeight w:val="302"/>
        </w:trPr>
        <w:tc>
          <w:tcPr>
            <w:tcW w:w="2337" w:type="dxa"/>
            <w:tcBorders>
              <w:top w:val="nil"/>
              <w:left w:val="nil"/>
              <w:bottom w:val="nil"/>
              <w:right w:val="nil"/>
            </w:tcBorders>
          </w:tcPr>
          <w:p w14:paraId="6782FD9D"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Genetic Counseling </w:t>
            </w:r>
          </w:p>
        </w:tc>
        <w:tc>
          <w:tcPr>
            <w:tcW w:w="1968" w:type="dxa"/>
            <w:tcBorders>
              <w:top w:val="nil"/>
              <w:left w:val="nil"/>
              <w:bottom w:val="nil"/>
              <w:right w:val="nil"/>
            </w:tcBorders>
          </w:tcPr>
          <w:p w14:paraId="27486C4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1,112,895.7 (0.</w:t>
            </w:r>
            <w:r>
              <w:rPr>
                <w:rFonts w:ascii="Times New Roman" w:hAnsi="Times New Roman" w:cs="Times New Roman"/>
                <w:color w:val="000000"/>
                <w:sz w:val="20"/>
                <w:szCs w:val="20"/>
              </w:rPr>
              <w:t>1</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206E4CB0"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652,108.1 (0.0)</w:t>
            </w:r>
          </w:p>
        </w:tc>
        <w:tc>
          <w:tcPr>
            <w:tcW w:w="2188" w:type="dxa"/>
            <w:tcBorders>
              <w:top w:val="nil"/>
              <w:left w:val="nil"/>
              <w:bottom w:val="nil"/>
              <w:right w:val="nil"/>
            </w:tcBorders>
          </w:tcPr>
          <w:p w14:paraId="4280C990"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460,787.6 (0.4)</w:t>
            </w:r>
          </w:p>
        </w:tc>
        <w:tc>
          <w:tcPr>
            <w:tcW w:w="1080" w:type="dxa"/>
            <w:tcBorders>
              <w:top w:val="nil"/>
              <w:left w:val="nil"/>
              <w:bottom w:val="nil"/>
              <w:right w:val="nil"/>
            </w:tcBorders>
          </w:tcPr>
          <w:p w14:paraId="61C17A0B"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0.005</w:t>
            </w:r>
          </w:p>
        </w:tc>
      </w:tr>
      <w:tr w:rsidR="00812CED" w:rsidRPr="00C37C27" w14:paraId="5D79CD87" w14:textId="77777777" w:rsidTr="00EC3AF6">
        <w:trPr>
          <w:trHeight w:val="302"/>
        </w:trPr>
        <w:tc>
          <w:tcPr>
            <w:tcW w:w="2337" w:type="dxa"/>
            <w:tcBorders>
              <w:top w:val="nil"/>
              <w:left w:val="nil"/>
              <w:bottom w:val="nil"/>
              <w:right w:val="nil"/>
            </w:tcBorders>
          </w:tcPr>
          <w:p w14:paraId="3722CF70"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Hepatitis Test</w:t>
            </w:r>
          </w:p>
        </w:tc>
        <w:tc>
          <w:tcPr>
            <w:tcW w:w="1968" w:type="dxa"/>
            <w:tcBorders>
              <w:top w:val="nil"/>
              <w:left w:val="nil"/>
              <w:bottom w:val="nil"/>
              <w:right w:val="nil"/>
            </w:tcBorders>
          </w:tcPr>
          <w:p w14:paraId="4D7CC604"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15,632,650.4 (0.9)</w:t>
            </w:r>
          </w:p>
        </w:tc>
        <w:tc>
          <w:tcPr>
            <w:tcW w:w="2152" w:type="dxa"/>
            <w:tcBorders>
              <w:top w:val="nil"/>
              <w:left w:val="nil"/>
              <w:bottom w:val="nil"/>
              <w:right w:val="nil"/>
            </w:tcBorders>
          </w:tcPr>
          <w:p w14:paraId="46C5687C"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15,171,073.1 (0.9)</w:t>
            </w:r>
          </w:p>
        </w:tc>
        <w:tc>
          <w:tcPr>
            <w:tcW w:w="2188" w:type="dxa"/>
            <w:tcBorders>
              <w:top w:val="nil"/>
              <w:left w:val="nil"/>
              <w:bottom w:val="nil"/>
              <w:right w:val="nil"/>
            </w:tcBorders>
          </w:tcPr>
          <w:p w14:paraId="1E463F81"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461,577.2 (0.4)</w:t>
            </w:r>
          </w:p>
        </w:tc>
        <w:tc>
          <w:tcPr>
            <w:tcW w:w="1080" w:type="dxa"/>
            <w:tcBorders>
              <w:top w:val="nil"/>
              <w:left w:val="nil"/>
              <w:bottom w:val="nil"/>
              <w:right w:val="nil"/>
            </w:tcBorders>
          </w:tcPr>
          <w:p w14:paraId="07FF0545"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0.114</w:t>
            </w:r>
          </w:p>
        </w:tc>
      </w:tr>
      <w:tr w:rsidR="00812CED" w:rsidRPr="00C37C27" w14:paraId="3A290BF0" w14:textId="77777777" w:rsidTr="00EC3AF6">
        <w:trPr>
          <w:trHeight w:val="302"/>
        </w:trPr>
        <w:tc>
          <w:tcPr>
            <w:tcW w:w="2337" w:type="dxa"/>
            <w:tcBorders>
              <w:top w:val="nil"/>
              <w:left w:val="nil"/>
              <w:bottom w:val="nil"/>
              <w:right w:val="nil"/>
            </w:tcBorders>
          </w:tcPr>
          <w:p w14:paraId="24CEAD5B"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HIV test</w:t>
            </w:r>
          </w:p>
        </w:tc>
        <w:tc>
          <w:tcPr>
            <w:tcW w:w="1968" w:type="dxa"/>
            <w:tcBorders>
              <w:top w:val="nil"/>
              <w:left w:val="nil"/>
              <w:bottom w:val="nil"/>
              <w:right w:val="nil"/>
            </w:tcBorders>
          </w:tcPr>
          <w:p w14:paraId="27DD327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3,262,653.8 (0.2)</w:t>
            </w:r>
          </w:p>
        </w:tc>
        <w:tc>
          <w:tcPr>
            <w:tcW w:w="2152" w:type="dxa"/>
            <w:tcBorders>
              <w:top w:val="nil"/>
              <w:left w:val="nil"/>
              <w:bottom w:val="nil"/>
              <w:right w:val="nil"/>
            </w:tcBorders>
          </w:tcPr>
          <w:p w14:paraId="6BE5876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3,095,472.9 (0.2)</w:t>
            </w:r>
          </w:p>
        </w:tc>
        <w:tc>
          <w:tcPr>
            <w:tcW w:w="2188" w:type="dxa"/>
            <w:tcBorders>
              <w:top w:val="nil"/>
              <w:left w:val="nil"/>
              <w:bottom w:val="nil"/>
              <w:right w:val="nil"/>
            </w:tcBorders>
          </w:tcPr>
          <w:p w14:paraId="5F88262D"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167,180.9 (0.1)</w:t>
            </w:r>
          </w:p>
        </w:tc>
        <w:tc>
          <w:tcPr>
            <w:tcW w:w="1080" w:type="dxa"/>
            <w:tcBorders>
              <w:top w:val="nil"/>
              <w:left w:val="nil"/>
              <w:bottom w:val="nil"/>
              <w:right w:val="nil"/>
            </w:tcBorders>
          </w:tcPr>
          <w:p w14:paraId="052D6930" w14:textId="77777777" w:rsidR="00812CED" w:rsidRPr="00261B2F"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0.569</w:t>
            </w:r>
          </w:p>
        </w:tc>
      </w:tr>
      <w:tr w:rsidR="00812CED" w:rsidRPr="00C37C27" w14:paraId="4BA56458" w14:textId="77777777" w:rsidTr="00EC3AF6">
        <w:trPr>
          <w:trHeight w:val="302"/>
        </w:trPr>
        <w:tc>
          <w:tcPr>
            <w:tcW w:w="2337" w:type="dxa"/>
            <w:tcBorders>
              <w:top w:val="nil"/>
              <w:left w:val="nil"/>
              <w:bottom w:val="nil"/>
              <w:right w:val="nil"/>
            </w:tcBorders>
          </w:tcPr>
          <w:p w14:paraId="53BBC430"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Home Health Care</w:t>
            </w:r>
          </w:p>
        </w:tc>
        <w:tc>
          <w:tcPr>
            <w:tcW w:w="1968" w:type="dxa"/>
            <w:tcBorders>
              <w:top w:val="nil"/>
              <w:left w:val="nil"/>
              <w:bottom w:val="nil"/>
              <w:right w:val="nil"/>
            </w:tcBorders>
          </w:tcPr>
          <w:p w14:paraId="656242A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7,903,741.7 (0.5)</w:t>
            </w:r>
          </w:p>
        </w:tc>
        <w:tc>
          <w:tcPr>
            <w:tcW w:w="2152" w:type="dxa"/>
            <w:tcBorders>
              <w:top w:val="nil"/>
              <w:left w:val="nil"/>
              <w:bottom w:val="nil"/>
              <w:right w:val="nil"/>
            </w:tcBorders>
          </w:tcPr>
          <w:p w14:paraId="05A3B2A6"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7,451,179.5 (0.5)</w:t>
            </w:r>
          </w:p>
        </w:tc>
        <w:tc>
          <w:tcPr>
            <w:tcW w:w="2188" w:type="dxa"/>
            <w:tcBorders>
              <w:top w:val="nil"/>
              <w:left w:val="nil"/>
              <w:bottom w:val="nil"/>
              <w:right w:val="nil"/>
            </w:tcBorders>
          </w:tcPr>
          <w:p w14:paraId="740943B2"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452,562.2 (0.4)</w:t>
            </w:r>
          </w:p>
        </w:tc>
        <w:tc>
          <w:tcPr>
            <w:tcW w:w="1080" w:type="dxa"/>
            <w:tcBorders>
              <w:top w:val="nil"/>
              <w:left w:val="nil"/>
              <w:bottom w:val="nil"/>
              <w:right w:val="nil"/>
            </w:tcBorders>
          </w:tcPr>
          <w:p w14:paraId="2277091D"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697</w:t>
            </w:r>
          </w:p>
        </w:tc>
      </w:tr>
      <w:tr w:rsidR="00812CED" w:rsidRPr="00C37C27" w14:paraId="66430963" w14:textId="77777777" w:rsidTr="00EC3AF6">
        <w:trPr>
          <w:trHeight w:val="302"/>
        </w:trPr>
        <w:tc>
          <w:tcPr>
            <w:tcW w:w="2337" w:type="dxa"/>
            <w:tcBorders>
              <w:top w:val="nil"/>
              <w:left w:val="nil"/>
              <w:bottom w:val="nil"/>
              <w:right w:val="nil"/>
            </w:tcBorders>
          </w:tcPr>
          <w:p w14:paraId="23075066"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sz w:val="20"/>
                <w:szCs w:val="20"/>
              </w:rPr>
              <w:t xml:space="preserve">  Mammography</w:t>
            </w:r>
          </w:p>
        </w:tc>
        <w:tc>
          <w:tcPr>
            <w:tcW w:w="1968" w:type="dxa"/>
            <w:tcBorders>
              <w:top w:val="nil"/>
              <w:left w:val="nil"/>
              <w:bottom w:val="nil"/>
              <w:right w:val="nil"/>
            </w:tcBorders>
          </w:tcPr>
          <w:p w14:paraId="6AA41705"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30,813,184.8 (1.</w:t>
            </w:r>
            <w:r>
              <w:rPr>
                <w:rFonts w:ascii="Times New Roman" w:hAnsi="Times New Roman" w:cs="Times New Roman"/>
                <w:color w:val="000000"/>
                <w:sz w:val="20"/>
                <w:szCs w:val="20"/>
              </w:rPr>
              <w:t>8</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3413FCF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27,365,932.2 (1.7)</w:t>
            </w:r>
          </w:p>
        </w:tc>
        <w:tc>
          <w:tcPr>
            <w:tcW w:w="2188" w:type="dxa"/>
            <w:tcBorders>
              <w:top w:val="nil"/>
              <w:left w:val="nil"/>
              <w:bottom w:val="nil"/>
              <w:right w:val="nil"/>
            </w:tcBorders>
          </w:tcPr>
          <w:p w14:paraId="7DDCB45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3,447,252.6 (2.8)</w:t>
            </w:r>
          </w:p>
        </w:tc>
        <w:tc>
          <w:tcPr>
            <w:tcW w:w="1080" w:type="dxa"/>
            <w:tcBorders>
              <w:top w:val="nil"/>
              <w:left w:val="nil"/>
              <w:bottom w:val="nil"/>
              <w:right w:val="nil"/>
            </w:tcBorders>
          </w:tcPr>
          <w:p w14:paraId="16FF96A6"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212</w:t>
            </w:r>
          </w:p>
        </w:tc>
      </w:tr>
      <w:tr w:rsidR="00812CED" w:rsidRPr="00C37C27" w14:paraId="6AA6337A" w14:textId="77777777" w:rsidTr="00EC3AF6">
        <w:trPr>
          <w:trHeight w:val="302"/>
        </w:trPr>
        <w:tc>
          <w:tcPr>
            <w:tcW w:w="2337" w:type="dxa"/>
            <w:tcBorders>
              <w:top w:val="nil"/>
              <w:left w:val="nil"/>
              <w:bottom w:val="nil"/>
              <w:right w:val="nil"/>
            </w:tcBorders>
          </w:tcPr>
          <w:p w14:paraId="34CC05D0"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Mental Health     Counseling</w:t>
            </w:r>
          </w:p>
        </w:tc>
        <w:tc>
          <w:tcPr>
            <w:tcW w:w="1968" w:type="dxa"/>
            <w:tcBorders>
              <w:top w:val="nil"/>
              <w:left w:val="nil"/>
              <w:bottom w:val="nil"/>
              <w:right w:val="nil"/>
            </w:tcBorders>
          </w:tcPr>
          <w:p w14:paraId="1207D727"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29,007,475.1 (1.</w:t>
            </w:r>
            <w:r>
              <w:rPr>
                <w:rFonts w:ascii="Times New Roman" w:hAnsi="Times New Roman" w:cs="Times New Roman"/>
                <w:color w:val="000000"/>
                <w:sz w:val="20"/>
                <w:szCs w:val="20"/>
              </w:rPr>
              <w:t>7</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51D5BDCC"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28,647,258.6 (1.8)</w:t>
            </w:r>
          </w:p>
        </w:tc>
        <w:tc>
          <w:tcPr>
            <w:tcW w:w="2188" w:type="dxa"/>
            <w:tcBorders>
              <w:top w:val="nil"/>
              <w:left w:val="nil"/>
              <w:bottom w:val="nil"/>
              <w:right w:val="nil"/>
            </w:tcBorders>
          </w:tcPr>
          <w:p w14:paraId="0FDF11A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360,216.4 (0.3)</w:t>
            </w:r>
          </w:p>
        </w:tc>
        <w:tc>
          <w:tcPr>
            <w:tcW w:w="1080" w:type="dxa"/>
            <w:tcBorders>
              <w:top w:val="nil"/>
              <w:left w:val="nil"/>
              <w:bottom w:val="nil"/>
              <w:right w:val="nil"/>
            </w:tcBorders>
          </w:tcPr>
          <w:p w14:paraId="7BB505A3"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&lt;0.001</w:t>
            </w:r>
          </w:p>
        </w:tc>
      </w:tr>
      <w:tr w:rsidR="00812CED" w:rsidRPr="00C37C27" w14:paraId="70EDBD0C" w14:textId="77777777" w:rsidTr="00EC3AF6">
        <w:trPr>
          <w:trHeight w:val="302"/>
        </w:trPr>
        <w:tc>
          <w:tcPr>
            <w:tcW w:w="2337" w:type="dxa"/>
            <w:tcBorders>
              <w:top w:val="nil"/>
              <w:left w:val="nil"/>
              <w:bottom w:val="nil"/>
              <w:right w:val="nil"/>
            </w:tcBorders>
          </w:tcPr>
          <w:p w14:paraId="0511B381"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Occupational Therapy </w:t>
            </w:r>
          </w:p>
        </w:tc>
        <w:tc>
          <w:tcPr>
            <w:tcW w:w="1968" w:type="dxa"/>
            <w:tcBorders>
              <w:top w:val="nil"/>
              <w:left w:val="nil"/>
              <w:bottom w:val="nil"/>
              <w:right w:val="nil"/>
            </w:tcBorders>
          </w:tcPr>
          <w:p w14:paraId="132009B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1,659,054.1 (0.1)</w:t>
            </w:r>
          </w:p>
        </w:tc>
        <w:tc>
          <w:tcPr>
            <w:tcW w:w="2152" w:type="dxa"/>
            <w:tcBorders>
              <w:top w:val="nil"/>
              <w:left w:val="nil"/>
              <w:bottom w:val="nil"/>
              <w:right w:val="nil"/>
            </w:tcBorders>
          </w:tcPr>
          <w:p w14:paraId="4F21B7F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1,530,125.7 (0.1)</w:t>
            </w:r>
          </w:p>
        </w:tc>
        <w:tc>
          <w:tcPr>
            <w:tcW w:w="2188" w:type="dxa"/>
            <w:tcBorders>
              <w:top w:val="nil"/>
              <w:left w:val="nil"/>
              <w:bottom w:val="nil"/>
              <w:right w:val="nil"/>
            </w:tcBorders>
          </w:tcPr>
          <w:p w14:paraId="5B9BCD62"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128,928.4 (0.1)</w:t>
            </w:r>
          </w:p>
        </w:tc>
        <w:tc>
          <w:tcPr>
            <w:tcW w:w="1080" w:type="dxa"/>
            <w:tcBorders>
              <w:top w:val="nil"/>
              <w:left w:val="nil"/>
              <w:bottom w:val="nil"/>
              <w:right w:val="nil"/>
            </w:tcBorders>
          </w:tcPr>
          <w:p w14:paraId="03230119"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905</w:t>
            </w:r>
          </w:p>
        </w:tc>
      </w:tr>
      <w:tr w:rsidR="00812CED" w:rsidRPr="00C37C27" w14:paraId="6A24AD9E" w14:textId="77777777" w:rsidTr="00EC3AF6">
        <w:trPr>
          <w:trHeight w:val="302"/>
        </w:trPr>
        <w:tc>
          <w:tcPr>
            <w:tcW w:w="2337" w:type="dxa"/>
            <w:tcBorders>
              <w:top w:val="nil"/>
              <w:left w:val="nil"/>
              <w:bottom w:val="nil"/>
              <w:right w:val="nil"/>
            </w:tcBorders>
          </w:tcPr>
          <w:p w14:paraId="6B7A7291" w14:textId="77777777" w:rsidR="00812CED" w:rsidRPr="00A60B45" w:rsidRDefault="00812CED" w:rsidP="00EC3AF6">
            <w:pPr>
              <w:rPr>
                <w:rFonts w:ascii="Times New Roman" w:hAnsi="Times New Roman" w:cs="Times New Roman"/>
                <w:color w:val="000000"/>
                <w:sz w:val="20"/>
                <w:szCs w:val="20"/>
              </w:rPr>
            </w:pPr>
            <w:r w:rsidRPr="00A60B45">
              <w:rPr>
                <w:rFonts w:ascii="Times New Roman" w:hAnsi="Times New Roman" w:cs="Times New Roman"/>
                <w:color w:val="000000"/>
                <w:sz w:val="20"/>
                <w:szCs w:val="20"/>
              </w:rPr>
              <w:t xml:space="preserve">  Psychotherapy </w:t>
            </w:r>
          </w:p>
        </w:tc>
        <w:tc>
          <w:tcPr>
            <w:tcW w:w="1968" w:type="dxa"/>
            <w:tcBorders>
              <w:top w:val="nil"/>
              <w:left w:val="nil"/>
              <w:bottom w:val="nil"/>
              <w:right w:val="nil"/>
            </w:tcBorders>
          </w:tcPr>
          <w:p w14:paraId="538A032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27,233,950.1 (1.6)</w:t>
            </w:r>
          </w:p>
        </w:tc>
        <w:tc>
          <w:tcPr>
            <w:tcW w:w="2152" w:type="dxa"/>
            <w:tcBorders>
              <w:top w:val="nil"/>
              <w:left w:val="nil"/>
              <w:bottom w:val="nil"/>
              <w:right w:val="nil"/>
            </w:tcBorders>
          </w:tcPr>
          <w:p w14:paraId="70A817A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26,548,693.9 (1.6)</w:t>
            </w:r>
          </w:p>
        </w:tc>
        <w:tc>
          <w:tcPr>
            <w:tcW w:w="2188" w:type="dxa"/>
            <w:tcBorders>
              <w:top w:val="nil"/>
              <w:left w:val="nil"/>
              <w:bottom w:val="nil"/>
              <w:right w:val="nil"/>
            </w:tcBorders>
          </w:tcPr>
          <w:p w14:paraId="7BA15B9A"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685,256.3 (0.5)</w:t>
            </w:r>
          </w:p>
        </w:tc>
        <w:tc>
          <w:tcPr>
            <w:tcW w:w="1080" w:type="dxa"/>
            <w:tcBorders>
              <w:top w:val="nil"/>
              <w:left w:val="nil"/>
              <w:bottom w:val="nil"/>
              <w:right w:val="nil"/>
            </w:tcBorders>
          </w:tcPr>
          <w:p w14:paraId="78442AA3"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0.019</w:t>
            </w:r>
          </w:p>
        </w:tc>
      </w:tr>
      <w:tr w:rsidR="00812CED" w:rsidRPr="00C37C27" w14:paraId="7CFA58E4" w14:textId="77777777" w:rsidTr="00EC3AF6">
        <w:trPr>
          <w:trHeight w:val="302"/>
        </w:trPr>
        <w:tc>
          <w:tcPr>
            <w:tcW w:w="2337" w:type="dxa"/>
            <w:tcBorders>
              <w:top w:val="nil"/>
              <w:left w:val="nil"/>
              <w:bottom w:val="nil"/>
              <w:right w:val="nil"/>
            </w:tcBorders>
          </w:tcPr>
          <w:p w14:paraId="1C2570B9"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Physical Therapy</w:t>
            </w:r>
          </w:p>
        </w:tc>
        <w:tc>
          <w:tcPr>
            <w:tcW w:w="1968" w:type="dxa"/>
            <w:tcBorders>
              <w:top w:val="nil"/>
              <w:left w:val="nil"/>
              <w:bottom w:val="nil"/>
              <w:right w:val="nil"/>
            </w:tcBorders>
          </w:tcPr>
          <w:p w14:paraId="63623961"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36,999,632.0 (2.</w:t>
            </w:r>
            <w:r>
              <w:rPr>
                <w:rFonts w:ascii="Times New Roman" w:hAnsi="Times New Roman" w:cs="Times New Roman"/>
                <w:color w:val="000000"/>
                <w:sz w:val="20"/>
                <w:szCs w:val="20"/>
              </w:rPr>
              <w:t>1</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4A4025B7"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35,449,392.9 (2.2)</w:t>
            </w:r>
          </w:p>
        </w:tc>
        <w:tc>
          <w:tcPr>
            <w:tcW w:w="2188" w:type="dxa"/>
            <w:tcBorders>
              <w:top w:val="nil"/>
              <w:left w:val="nil"/>
              <w:bottom w:val="nil"/>
              <w:right w:val="nil"/>
            </w:tcBorders>
          </w:tcPr>
          <w:p w14:paraId="19F3B167"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1,550,239.2 (1.2)</w:t>
            </w:r>
          </w:p>
        </w:tc>
        <w:tc>
          <w:tcPr>
            <w:tcW w:w="1080" w:type="dxa"/>
            <w:tcBorders>
              <w:top w:val="nil"/>
              <w:left w:val="nil"/>
              <w:bottom w:val="nil"/>
              <w:right w:val="nil"/>
            </w:tcBorders>
          </w:tcPr>
          <w:p w14:paraId="34E980AE"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114</w:t>
            </w:r>
          </w:p>
        </w:tc>
      </w:tr>
      <w:tr w:rsidR="00812CED" w:rsidRPr="00C37C27" w14:paraId="0E790C36" w14:textId="77777777" w:rsidTr="00EC3AF6">
        <w:trPr>
          <w:trHeight w:val="302"/>
        </w:trPr>
        <w:tc>
          <w:tcPr>
            <w:tcW w:w="2337" w:type="dxa"/>
            <w:tcBorders>
              <w:top w:val="nil"/>
              <w:left w:val="nil"/>
              <w:bottom w:val="nil"/>
              <w:right w:val="nil"/>
            </w:tcBorders>
          </w:tcPr>
          <w:p w14:paraId="2B31202F"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S</w:t>
            </w:r>
            <w:r w:rsidRPr="00A60B45">
              <w:rPr>
                <w:rFonts w:ascii="Times New Roman" w:hAnsi="Times New Roman" w:cs="Times New Roman"/>
                <w:color w:val="000000"/>
                <w:sz w:val="20"/>
                <w:szCs w:val="20"/>
              </w:rPr>
              <w:t>kin</w:t>
            </w:r>
            <w:r>
              <w:rPr>
                <w:rFonts w:ascii="Times New Roman" w:hAnsi="Times New Roman" w:cs="Times New Roman"/>
                <w:color w:val="000000"/>
                <w:sz w:val="20"/>
                <w:szCs w:val="20"/>
              </w:rPr>
              <w:t xml:space="preserve"> exam</w:t>
            </w:r>
          </w:p>
        </w:tc>
        <w:tc>
          <w:tcPr>
            <w:tcW w:w="1968" w:type="dxa"/>
            <w:tcBorders>
              <w:top w:val="nil"/>
              <w:left w:val="nil"/>
              <w:bottom w:val="nil"/>
              <w:right w:val="nil"/>
            </w:tcBorders>
          </w:tcPr>
          <w:p w14:paraId="16AC8092"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335,206,570.0 (1</w:t>
            </w:r>
            <w:r>
              <w:rPr>
                <w:rFonts w:ascii="Times New Roman" w:hAnsi="Times New Roman" w:cs="Times New Roman"/>
                <w:color w:val="000000"/>
                <w:sz w:val="20"/>
                <w:szCs w:val="20"/>
              </w:rPr>
              <w:t>9.2</w:t>
            </w:r>
            <w:r w:rsidRPr="005E3D49">
              <w:rPr>
                <w:rFonts w:ascii="Times New Roman" w:hAnsi="Times New Roman" w:cs="Times New Roman"/>
                <w:color w:val="000000"/>
                <w:sz w:val="20"/>
                <w:szCs w:val="20"/>
              </w:rPr>
              <w:t>)</w:t>
            </w:r>
          </w:p>
        </w:tc>
        <w:tc>
          <w:tcPr>
            <w:tcW w:w="2152" w:type="dxa"/>
            <w:tcBorders>
              <w:top w:val="nil"/>
              <w:left w:val="nil"/>
              <w:bottom w:val="nil"/>
              <w:right w:val="nil"/>
            </w:tcBorders>
          </w:tcPr>
          <w:p w14:paraId="72CD1E2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298,738,617.5 (18.5)</w:t>
            </w:r>
          </w:p>
        </w:tc>
        <w:tc>
          <w:tcPr>
            <w:tcW w:w="2188" w:type="dxa"/>
            <w:tcBorders>
              <w:top w:val="nil"/>
              <w:left w:val="nil"/>
              <w:bottom w:val="nil"/>
              <w:right w:val="nil"/>
            </w:tcBorders>
          </w:tcPr>
          <w:p w14:paraId="420BACF1"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36,467,952.5 (29.1)</w:t>
            </w:r>
          </w:p>
        </w:tc>
        <w:tc>
          <w:tcPr>
            <w:tcW w:w="1080" w:type="dxa"/>
            <w:tcBorders>
              <w:top w:val="nil"/>
              <w:left w:val="nil"/>
              <w:bottom w:val="nil"/>
              <w:right w:val="nil"/>
            </w:tcBorders>
          </w:tcPr>
          <w:p w14:paraId="54F6787C" w14:textId="77777777" w:rsidR="00812CED" w:rsidRPr="00C237BC" w:rsidRDefault="00812CED" w:rsidP="00EC3AF6">
            <w:pPr>
              <w:rPr>
                <w:rFonts w:ascii="Times New Roman" w:hAnsi="Times New Roman" w:cs="Times New Roman"/>
                <w:b/>
                <w:bCs/>
                <w:color w:val="000000"/>
                <w:sz w:val="20"/>
                <w:szCs w:val="20"/>
              </w:rPr>
            </w:pPr>
            <w:r w:rsidRPr="00C237BC">
              <w:rPr>
                <w:rFonts w:ascii="Times New Roman" w:hAnsi="Times New Roman" w:cs="Times New Roman"/>
                <w:b/>
                <w:bCs/>
                <w:color w:val="000000"/>
                <w:sz w:val="20"/>
                <w:szCs w:val="20"/>
              </w:rPr>
              <w:t>&lt;0.001</w:t>
            </w:r>
          </w:p>
        </w:tc>
      </w:tr>
      <w:tr w:rsidR="00812CED" w:rsidRPr="00C37C27" w14:paraId="05ED6F62" w14:textId="77777777" w:rsidTr="00EC3AF6">
        <w:trPr>
          <w:trHeight w:val="302"/>
        </w:trPr>
        <w:tc>
          <w:tcPr>
            <w:tcW w:w="2337" w:type="dxa"/>
            <w:tcBorders>
              <w:top w:val="nil"/>
              <w:left w:val="nil"/>
              <w:bottom w:val="nil"/>
              <w:right w:val="nil"/>
            </w:tcBorders>
          </w:tcPr>
          <w:p w14:paraId="54D61AF4"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Stress Management </w:t>
            </w:r>
          </w:p>
        </w:tc>
        <w:tc>
          <w:tcPr>
            <w:tcW w:w="1968" w:type="dxa"/>
            <w:tcBorders>
              <w:top w:val="nil"/>
              <w:left w:val="nil"/>
              <w:bottom w:val="nil"/>
              <w:right w:val="nil"/>
            </w:tcBorders>
          </w:tcPr>
          <w:p w14:paraId="34D4EA5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17,603,370.1 (1.0)</w:t>
            </w:r>
          </w:p>
        </w:tc>
        <w:tc>
          <w:tcPr>
            <w:tcW w:w="2152" w:type="dxa"/>
            <w:tcBorders>
              <w:top w:val="nil"/>
              <w:left w:val="nil"/>
              <w:bottom w:val="nil"/>
              <w:right w:val="nil"/>
            </w:tcBorders>
          </w:tcPr>
          <w:p w14:paraId="672EF46E"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16,577,517.2 (1.0)</w:t>
            </w:r>
          </w:p>
        </w:tc>
        <w:tc>
          <w:tcPr>
            <w:tcW w:w="2188" w:type="dxa"/>
            <w:tcBorders>
              <w:top w:val="nil"/>
              <w:left w:val="nil"/>
              <w:bottom w:val="nil"/>
              <w:right w:val="nil"/>
            </w:tcBorders>
          </w:tcPr>
          <w:p w14:paraId="0F63FE39"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1,025,852.8 (0.8)</w:t>
            </w:r>
          </w:p>
        </w:tc>
        <w:tc>
          <w:tcPr>
            <w:tcW w:w="1080" w:type="dxa"/>
            <w:tcBorders>
              <w:top w:val="nil"/>
              <w:left w:val="nil"/>
              <w:bottom w:val="nil"/>
              <w:right w:val="nil"/>
            </w:tcBorders>
          </w:tcPr>
          <w:p w14:paraId="0A1C9785"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651</w:t>
            </w:r>
          </w:p>
        </w:tc>
      </w:tr>
      <w:tr w:rsidR="00812CED" w:rsidRPr="00C37C27" w14:paraId="277315B2" w14:textId="77777777" w:rsidTr="00EC3AF6">
        <w:trPr>
          <w:trHeight w:val="302"/>
        </w:trPr>
        <w:tc>
          <w:tcPr>
            <w:tcW w:w="2337" w:type="dxa"/>
            <w:tcBorders>
              <w:top w:val="nil"/>
              <w:left w:val="nil"/>
              <w:bottom w:val="nil"/>
              <w:right w:val="nil"/>
            </w:tcBorders>
          </w:tcPr>
          <w:p w14:paraId="00D6C092" w14:textId="77777777" w:rsidR="00812CED" w:rsidRPr="00A60B45" w:rsidRDefault="00812CED" w:rsidP="00EC3AF6">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Substance Abuse Screening</w:t>
            </w:r>
          </w:p>
        </w:tc>
        <w:tc>
          <w:tcPr>
            <w:tcW w:w="1968" w:type="dxa"/>
            <w:tcBorders>
              <w:top w:val="nil"/>
              <w:left w:val="nil"/>
              <w:bottom w:val="nil"/>
              <w:right w:val="nil"/>
            </w:tcBorders>
          </w:tcPr>
          <w:p w14:paraId="49A65CD5" w14:textId="77777777" w:rsidR="00812CED" w:rsidRPr="00D150A3" w:rsidRDefault="00812CED" w:rsidP="00EC3AF6">
            <w:pPr>
              <w:rPr>
                <w:rFonts w:ascii="Times New Roman" w:hAnsi="Times New Roman" w:cs="Times New Roman"/>
                <w:color w:val="000000"/>
                <w:sz w:val="20"/>
                <w:szCs w:val="20"/>
              </w:rPr>
            </w:pPr>
            <w:r w:rsidRPr="00D150A3">
              <w:rPr>
                <w:rFonts w:ascii="Times New Roman" w:hAnsi="Times New Roman" w:cs="Times New Roman"/>
                <w:color w:val="000000"/>
                <w:sz w:val="20"/>
                <w:szCs w:val="20"/>
              </w:rPr>
              <w:t>22,950,527.4 (1.3)</w:t>
            </w:r>
          </w:p>
        </w:tc>
        <w:tc>
          <w:tcPr>
            <w:tcW w:w="2152" w:type="dxa"/>
            <w:tcBorders>
              <w:top w:val="nil"/>
              <w:left w:val="nil"/>
              <w:bottom w:val="nil"/>
              <w:right w:val="nil"/>
            </w:tcBorders>
          </w:tcPr>
          <w:p w14:paraId="0E442F46" w14:textId="77777777" w:rsidR="00812CED" w:rsidRPr="00D150A3" w:rsidRDefault="00812CED" w:rsidP="00EC3AF6">
            <w:pPr>
              <w:rPr>
                <w:rFonts w:ascii="Times New Roman" w:hAnsi="Times New Roman" w:cs="Times New Roman"/>
                <w:color w:val="000000"/>
                <w:sz w:val="20"/>
                <w:szCs w:val="20"/>
              </w:rPr>
            </w:pPr>
            <w:r w:rsidRPr="00D150A3">
              <w:rPr>
                <w:rFonts w:ascii="Times New Roman" w:hAnsi="Times New Roman" w:cs="Times New Roman"/>
                <w:color w:val="000000"/>
                <w:sz w:val="20"/>
                <w:szCs w:val="20"/>
              </w:rPr>
              <w:t>20,662,088.7 (1.3)</w:t>
            </w:r>
          </w:p>
        </w:tc>
        <w:tc>
          <w:tcPr>
            <w:tcW w:w="2188" w:type="dxa"/>
            <w:tcBorders>
              <w:top w:val="nil"/>
              <w:left w:val="nil"/>
              <w:bottom w:val="nil"/>
              <w:right w:val="nil"/>
            </w:tcBorders>
          </w:tcPr>
          <w:p w14:paraId="68D651D7" w14:textId="77777777" w:rsidR="00812CED" w:rsidRPr="00D150A3" w:rsidRDefault="00812CED" w:rsidP="00EC3AF6">
            <w:pPr>
              <w:rPr>
                <w:rFonts w:ascii="Times New Roman" w:hAnsi="Times New Roman" w:cs="Times New Roman"/>
                <w:color w:val="000000"/>
                <w:sz w:val="20"/>
                <w:szCs w:val="20"/>
              </w:rPr>
            </w:pPr>
            <w:r w:rsidRPr="00D150A3">
              <w:rPr>
                <w:rFonts w:ascii="Times New Roman" w:hAnsi="Times New Roman" w:cs="Times New Roman"/>
                <w:color w:val="000000"/>
                <w:sz w:val="20"/>
                <w:szCs w:val="20"/>
              </w:rPr>
              <w:t>2,288,438.8 (1.8)</w:t>
            </w:r>
          </w:p>
        </w:tc>
        <w:tc>
          <w:tcPr>
            <w:tcW w:w="1080" w:type="dxa"/>
            <w:tcBorders>
              <w:top w:val="nil"/>
              <w:left w:val="nil"/>
              <w:bottom w:val="nil"/>
              <w:right w:val="nil"/>
            </w:tcBorders>
          </w:tcPr>
          <w:p w14:paraId="010E94E7" w14:textId="77777777" w:rsidR="00812CED" w:rsidRPr="00261B2F" w:rsidRDefault="00812CED" w:rsidP="00EC3AF6">
            <w:pPr>
              <w:rPr>
                <w:rFonts w:ascii="Times New Roman" w:hAnsi="Times New Roman" w:cs="Times New Roman"/>
                <w:color w:val="000000"/>
                <w:sz w:val="20"/>
                <w:szCs w:val="20"/>
              </w:rPr>
            </w:pPr>
          </w:p>
        </w:tc>
      </w:tr>
      <w:tr w:rsidR="00812CED" w:rsidRPr="00C37C27" w14:paraId="3DD567AF" w14:textId="77777777" w:rsidTr="00EC3AF6">
        <w:trPr>
          <w:trHeight w:val="302"/>
        </w:trPr>
        <w:tc>
          <w:tcPr>
            <w:tcW w:w="2337" w:type="dxa"/>
            <w:tcBorders>
              <w:top w:val="nil"/>
              <w:left w:val="nil"/>
              <w:bottom w:val="nil"/>
              <w:right w:val="nil"/>
            </w:tcBorders>
          </w:tcPr>
          <w:p w14:paraId="051414DA" w14:textId="77777777" w:rsidR="00812CED" w:rsidRPr="00A60B45" w:rsidRDefault="00812CED" w:rsidP="00EC3AF6">
            <w:pPr>
              <w:rPr>
                <w:rFonts w:ascii="Times New Roman" w:hAnsi="Times New Roman" w:cs="Times New Roman"/>
                <w:b/>
                <w:bCs/>
                <w:color w:val="000000"/>
                <w:sz w:val="20"/>
                <w:szCs w:val="20"/>
              </w:rPr>
            </w:pPr>
            <w:r w:rsidRPr="00A60B45">
              <w:rPr>
                <w:rFonts w:ascii="Times New Roman" w:hAnsi="Times New Roman" w:cs="Times New Roman"/>
                <w:color w:val="000000"/>
                <w:sz w:val="20"/>
                <w:szCs w:val="20"/>
              </w:rPr>
              <w:t xml:space="preserve">  Tobacco use/exposure    counseling</w:t>
            </w:r>
          </w:p>
        </w:tc>
        <w:tc>
          <w:tcPr>
            <w:tcW w:w="1968" w:type="dxa"/>
            <w:tcBorders>
              <w:top w:val="nil"/>
              <w:left w:val="nil"/>
              <w:bottom w:val="nil"/>
              <w:right w:val="nil"/>
            </w:tcBorders>
          </w:tcPr>
          <w:p w14:paraId="6E709D3C"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51,581,723.6 (3.0)</w:t>
            </w:r>
          </w:p>
        </w:tc>
        <w:tc>
          <w:tcPr>
            <w:tcW w:w="2152" w:type="dxa"/>
            <w:tcBorders>
              <w:top w:val="nil"/>
              <w:left w:val="nil"/>
              <w:bottom w:val="nil"/>
              <w:right w:val="nil"/>
            </w:tcBorders>
          </w:tcPr>
          <w:p w14:paraId="714D0B88"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48,499,123.2 (3.0)</w:t>
            </w:r>
          </w:p>
        </w:tc>
        <w:tc>
          <w:tcPr>
            <w:tcW w:w="2188" w:type="dxa"/>
            <w:tcBorders>
              <w:top w:val="nil"/>
              <w:left w:val="nil"/>
              <w:bottom w:val="nil"/>
              <w:right w:val="nil"/>
            </w:tcBorders>
          </w:tcPr>
          <w:p w14:paraId="33C044E3" w14:textId="77777777" w:rsidR="00812CED" w:rsidRPr="005E3D49" w:rsidRDefault="00812CED" w:rsidP="00EC3AF6">
            <w:pPr>
              <w:rPr>
                <w:rFonts w:ascii="Times New Roman" w:hAnsi="Times New Roman" w:cs="Times New Roman"/>
                <w:color w:val="000000"/>
                <w:sz w:val="20"/>
                <w:szCs w:val="20"/>
              </w:rPr>
            </w:pPr>
            <w:r w:rsidRPr="005E3D49">
              <w:rPr>
                <w:rFonts w:ascii="Times New Roman" w:hAnsi="Times New Roman" w:cs="Times New Roman"/>
                <w:color w:val="000000"/>
                <w:sz w:val="20"/>
                <w:szCs w:val="20"/>
              </w:rPr>
              <w:t>3,082,600.3 (2.5)</w:t>
            </w:r>
          </w:p>
        </w:tc>
        <w:tc>
          <w:tcPr>
            <w:tcW w:w="1080" w:type="dxa"/>
            <w:tcBorders>
              <w:top w:val="nil"/>
              <w:left w:val="nil"/>
              <w:bottom w:val="nil"/>
              <w:right w:val="nil"/>
            </w:tcBorders>
          </w:tcPr>
          <w:p w14:paraId="721F8244" w14:textId="77777777" w:rsidR="00812CED" w:rsidRPr="00261B2F" w:rsidRDefault="00812CED" w:rsidP="00EC3AF6">
            <w:pPr>
              <w:rPr>
                <w:rFonts w:ascii="Times New Roman" w:hAnsi="Times New Roman" w:cs="Times New Roman"/>
                <w:color w:val="000000"/>
                <w:sz w:val="20"/>
                <w:szCs w:val="20"/>
              </w:rPr>
            </w:pPr>
            <w:r w:rsidRPr="00261B2F">
              <w:rPr>
                <w:rFonts w:ascii="Times New Roman" w:hAnsi="Times New Roman" w:cs="Times New Roman"/>
                <w:color w:val="000000"/>
                <w:sz w:val="20"/>
                <w:szCs w:val="20"/>
              </w:rPr>
              <w:t>0.</w:t>
            </w:r>
            <w:r>
              <w:rPr>
                <w:rFonts w:ascii="Times New Roman" w:hAnsi="Times New Roman" w:cs="Times New Roman"/>
                <w:color w:val="000000"/>
                <w:sz w:val="20"/>
                <w:szCs w:val="20"/>
              </w:rPr>
              <w:t>478</w:t>
            </w:r>
          </w:p>
        </w:tc>
      </w:tr>
      <w:tr w:rsidR="00812CED" w:rsidRPr="00C37C27" w14:paraId="3644196A" w14:textId="77777777" w:rsidTr="00EC3AF6">
        <w:trPr>
          <w:trHeight w:val="302"/>
        </w:trPr>
        <w:tc>
          <w:tcPr>
            <w:tcW w:w="8645" w:type="dxa"/>
            <w:gridSpan w:val="4"/>
            <w:tcBorders>
              <w:top w:val="single" w:sz="4" w:space="0" w:color="auto"/>
              <w:left w:val="nil"/>
              <w:bottom w:val="single" w:sz="4" w:space="0" w:color="auto"/>
              <w:right w:val="nil"/>
            </w:tcBorders>
          </w:tcPr>
          <w:p w14:paraId="3EF77D84" w14:textId="77777777" w:rsidR="00812CED" w:rsidRPr="003D1E81" w:rsidRDefault="00812CED" w:rsidP="00EC3AF6">
            <w:pPr>
              <w:rPr>
                <w:rFonts w:ascii="Times New Roman" w:hAnsi="Times New Roman" w:cs="Times New Roman"/>
                <w:color w:val="000000"/>
                <w:sz w:val="20"/>
                <w:szCs w:val="20"/>
              </w:rPr>
            </w:pPr>
            <w:r w:rsidRPr="003D1E81">
              <w:rPr>
                <w:rFonts w:ascii="Times New Roman" w:hAnsi="Times New Roman" w:cs="Times New Roman"/>
                <w:color w:val="000000"/>
                <w:sz w:val="20"/>
                <w:szCs w:val="20"/>
              </w:rPr>
              <w:t>Legend: Numbers are No. (%) unless otherwise noted.</w:t>
            </w:r>
          </w:p>
        </w:tc>
        <w:tc>
          <w:tcPr>
            <w:tcW w:w="1080" w:type="dxa"/>
            <w:tcBorders>
              <w:top w:val="single" w:sz="4" w:space="0" w:color="auto"/>
              <w:left w:val="nil"/>
              <w:bottom w:val="single" w:sz="4" w:space="0" w:color="auto"/>
              <w:right w:val="nil"/>
            </w:tcBorders>
          </w:tcPr>
          <w:p w14:paraId="3796FBBB" w14:textId="77777777" w:rsidR="00812CED" w:rsidRPr="003D1E81" w:rsidRDefault="00812CED" w:rsidP="00EC3AF6">
            <w:pPr>
              <w:rPr>
                <w:rFonts w:ascii="Times New Roman" w:hAnsi="Times New Roman" w:cs="Times New Roman"/>
                <w:color w:val="000000"/>
                <w:sz w:val="20"/>
                <w:szCs w:val="20"/>
              </w:rPr>
            </w:pPr>
          </w:p>
        </w:tc>
      </w:tr>
    </w:tbl>
    <w:p w14:paraId="4EC48097" w14:textId="4224D2FD" w:rsidR="00812CED" w:rsidRPr="008135A8" w:rsidRDefault="00812CED" w:rsidP="00492C24">
      <w:pPr>
        <w:spacing w:after="40"/>
        <w:rPr>
          <w:rFonts w:ascii="Times" w:hAnsi="Times" w:cs="Times New Roman"/>
        </w:rPr>
      </w:pPr>
    </w:p>
    <w:sectPr w:rsidR="00812CED" w:rsidRPr="008135A8" w:rsidSect="00BA2A5E">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Madhu Mazumdar" w:date="2023-05-04T08:40:00Z" w:initials="MM">
    <w:p w14:paraId="4EC59DC6" w14:textId="77777777" w:rsidR="006B6603" w:rsidRDefault="006B6603" w:rsidP="00467E45">
      <w:pPr>
        <w:pStyle w:val="CommentText"/>
      </w:pPr>
      <w:r>
        <w:rPr>
          <w:rStyle w:val="CommentReference"/>
        </w:rPr>
        <w:annotationRef/>
      </w:r>
      <w:r>
        <w:t xml:space="preserve">Ref: </w:t>
      </w:r>
      <w:hyperlink r:id="rId1" w:history="1">
        <w:r w:rsidRPr="00467E45">
          <w:rPr>
            <w:rStyle w:val="Hyperlink"/>
          </w:rPr>
          <w:t>https://www.tandfonline.com/doi/abs/10.1080/03610910902859574?journalCode=lssp20</w:t>
        </w:r>
      </w:hyperlink>
    </w:p>
  </w:comment>
  <w:comment w:id="16" w:author="Wang, Christina" w:date="2023-05-24T10:55:00Z" w:initials="MOU">
    <w:p w14:paraId="5AB1600F" w14:textId="77777777" w:rsidR="00BF79F7" w:rsidRDefault="00BF79F7" w:rsidP="000504A7">
      <w:r>
        <w:rPr>
          <w:rStyle w:val="CommentReference"/>
        </w:rPr>
        <w:annotationRef/>
      </w:r>
      <w:r>
        <w:rPr>
          <w:color w:val="000000"/>
          <w:sz w:val="20"/>
          <w:szCs w:val="20"/>
        </w:rPr>
        <w:t>Parul I defer to you if you want to use SMD</w:t>
      </w:r>
    </w:p>
  </w:comment>
  <w:comment w:id="17" w:author="Madhu Mazumdar" w:date="2023-05-04T08:42:00Z" w:initials="MM">
    <w:p w14:paraId="2A60CBA8" w14:textId="5F9F143E" w:rsidR="00DD60D7" w:rsidRDefault="00DD60D7" w:rsidP="00192834">
      <w:pPr>
        <w:pStyle w:val="CommentText"/>
      </w:pPr>
      <w:r>
        <w:rPr>
          <w:rStyle w:val="CommentReference"/>
        </w:rPr>
        <w:annotationRef/>
      </w:r>
      <w:r>
        <w:t xml:space="preserve">Preferably change the result with small, medium, large effect size language; </w:t>
      </w:r>
    </w:p>
  </w:comment>
  <w:comment w:id="54" w:author="Wang, Christina [2]" w:date="2023-05-24T20:01:00Z" w:initials="WC">
    <w:p w14:paraId="0EE66C8D" w14:textId="77777777" w:rsidR="00C9714B" w:rsidRDefault="00AE054A" w:rsidP="00A03DE3">
      <w:r>
        <w:rPr>
          <w:rStyle w:val="CommentReference"/>
        </w:rPr>
        <w:annotationRef/>
      </w:r>
      <w:r w:rsidR="00C9714B">
        <w:rPr>
          <w:sz w:val="20"/>
          <w:szCs w:val="20"/>
        </w:rPr>
        <w:t>Parul, can you provide updated 95% CI here and where I highlighted them in yellow in the text?</w:t>
      </w:r>
      <w:r w:rsidR="00C9714B">
        <w:rPr>
          <w:sz w:val="20"/>
          <w:szCs w:val="20"/>
        </w:rPr>
        <w:cr/>
      </w:r>
      <w:r w:rsidR="00C9714B">
        <w:rPr>
          <w:sz w:val="20"/>
          <w:szCs w:val="20"/>
        </w:rPr>
        <w:cr/>
        <w:t>Also, some of findings changed in this new version compared to the last version: depression screening and stress management are no longer significant, can we confirm this?</w:t>
      </w:r>
      <w:r w:rsidR="00C9714B">
        <w:rPr>
          <w:sz w:val="20"/>
          <w:szCs w:val="20"/>
        </w:rPr>
        <w:cr/>
      </w:r>
      <w:r w:rsidR="00C9714B">
        <w:rPr>
          <w:sz w:val="20"/>
          <w:szCs w:val="20"/>
        </w:rPr>
        <w:cr/>
        <w:t>Also missing smoking cessation counseling in the forrest plot, can we add that back into the plot? Can we also add those values back into the text if significant?</w:t>
      </w:r>
    </w:p>
  </w:comment>
  <w:comment w:id="70" w:author="Madhu Mazumdar" w:date="2023-05-04T08:49:00Z" w:initials="MM">
    <w:p w14:paraId="54F5D606" w14:textId="096286CD" w:rsidR="0012374D" w:rsidRDefault="0012374D" w:rsidP="003834BE">
      <w:pPr>
        <w:pStyle w:val="CommentText"/>
      </w:pPr>
      <w:r>
        <w:rPr>
          <w:rStyle w:val="CommentReference"/>
        </w:rPr>
        <w:annotationRef/>
      </w:r>
      <w:r>
        <w:t>Discussion reads weak; need to show some variety of results and offer some reason why you might be finding these results</w:t>
      </w:r>
    </w:p>
  </w:comment>
  <w:comment w:id="71" w:author="Wang, Christina [2]" w:date="2023-05-24T19:34:00Z" w:initials="WC">
    <w:p w14:paraId="43C90E05" w14:textId="77777777" w:rsidR="008A716C" w:rsidRDefault="000679CE" w:rsidP="006A41B5">
      <w:r>
        <w:rPr>
          <w:rStyle w:val="CommentReference"/>
        </w:rPr>
        <w:annotationRef/>
      </w:r>
      <w:r w:rsidR="008A716C">
        <w:rPr>
          <w:sz w:val="20"/>
          <w:szCs w:val="20"/>
        </w:rPr>
        <w:t>Thanks Madhu for your feedback! We are really restricted by the word count (already at 700 words, maximum is 700 words; also already at the maximum of 7 references). On this draft, we tried to expand upon reasoning for the findings in our study - namely complexity of cancer survivorship care across many specialists and systems leads to fragmented care coordination that can impact delivery of services in this population</w:t>
      </w:r>
    </w:p>
  </w:comment>
  <w:comment w:id="122" w:author="Madhu Mazumdar" w:date="2023-05-04T08:48:00Z" w:initials="MM">
    <w:p w14:paraId="73BEEDB4" w14:textId="5F3C16FB" w:rsidR="00AA2480" w:rsidRDefault="00AA2480">
      <w:pPr>
        <w:pStyle w:val="CommentText"/>
      </w:pPr>
      <w:r>
        <w:rPr>
          <w:rStyle w:val="CommentReference"/>
        </w:rPr>
        <w:annotationRef/>
      </w:r>
      <w:r>
        <w:t>You show studies with results siding with you but I am finding that others have found the cancer patients get more:</w:t>
      </w:r>
    </w:p>
    <w:p w14:paraId="7EB1F7FD" w14:textId="77777777" w:rsidR="00AA2480" w:rsidRDefault="001D5051">
      <w:pPr>
        <w:pStyle w:val="CommentText"/>
      </w:pPr>
      <w:hyperlink r:id="rId2" w:history="1">
        <w:r w:rsidR="00AA2480" w:rsidRPr="009B51F4">
          <w:rPr>
            <w:rStyle w:val="Hyperlink"/>
          </w:rPr>
          <w:t>https://www.ncbi.nlm.nih.gov/pmc/articles/PMC3804250/</w:t>
        </w:r>
      </w:hyperlink>
    </w:p>
    <w:p w14:paraId="082F3E29" w14:textId="77777777" w:rsidR="00AA2480" w:rsidRDefault="00AA2480" w:rsidP="009B51F4">
      <w:pPr>
        <w:pStyle w:val="CommentText"/>
      </w:pPr>
      <w:r>
        <w:t>Need to show other sided results and discuss why your result might be differing for theirs</w:t>
      </w:r>
    </w:p>
  </w:comment>
  <w:comment w:id="123" w:author="Wang, Christina [2]" w:date="2023-05-24T19:45:00Z" w:initials="WC">
    <w:p w14:paraId="273E3295" w14:textId="77777777" w:rsidR="002733C1" w:rsidRDefault="002733C1" w:rsidP="00555CDB">
      <w:r>
        <w:rPr>
          <w:rStyle w:val="CommentReference"/>
        </w:rPr>
        <w:annotationRef/>
      </w:r>
      <w:r>
        <w:rPr>
          <w:sz w:val="20"/>
          <w:szCs w:val="20"/>
        </w:rPr>
        <w:t>Thanks Madhu - in reviewing this article, they focused on the following preventive services: blood pressure check, cholesterol check, dental check-up, flu vaccine, and cancer screenings. Our study focused on cancer support services (mental health, physical therapy) and USPSTF guided recommendations for preventive care (e.g., hepatitis/HIV testing, substance abuse screening), and age-appropriate cancer screening. Given the word limit, we were unsure how we could explore alternative findings from other studies and decided to offer an explanation for why our findings may occur (see above). Let us know what you think about this draft.</w:t>
      </w:r>
    </w:p>
  </w:comment>
  <w:comment w:id="125" w:author="Madhu Mazumdar" w:date="2023-05-04T08:26:00Z" w:initials="MM">
    <w:p w14:paraId="5683433C" w14:textId="32DBDC0D" w:rsidR="009B3018" w:rsidRDefault="009B3018" w:rsidP="00CC3ABC">
      <w:pPr>
        <w:pStyle w:val="CommentText"/>
      </w:pPr>
      <w:r>
        <w:rPr>
          <w:rStyle w:val="CommentReference"/>
        </w:rPr>
        <w:annotationRef/>
      </w:r>
      <w:r>
        <w:t>CCSG grant from TCI needs to be acknowledge for Parul and I.</w:t>
      </w:r>
    </w:p>
  </w:comment>
  <w:comment w:id="126" w:author="Wang, Christina [2]" w:date="2023-05-24T20:01:00Z" w:initials="WC">
    <w:p w14:paraId="145A3DA2" w14:textId="77777777" w:rsidR="00AE054A" w:rsidRDefault="00AE054A" w:rsidP="009A317A">
      <w:r>
        <w:rPr>
          <w:rStyle w:val="CommentReference"/>
        </w:rPr>
        <w:annotationRef/>
      </w:r>
      <w:r>
        <w:rPr>
          <w:color w:val="000000"/>
          <w:sz w:val="20"/>
          <w:szCs w:val="20"/>
        </w:rPr>
        <w:t>Parul, can you list the grant details here?</w:t>
      </w:r>
    </w:p>
  </w:comment>
  <w:comment w:id="128" w:author="Madhu Mazumdar" w:date="2023-05-04T08:24:00Z" w:initials="MM">
    <w:p w14:paraId="4C10A84D" w14:textId="5B7AB024" w:rsidR="00112037" w:rsidRDefault="00112037" w:rsidP="004D1879">
      <w:pPr>
        <w:pStyle w:val="CommentText"/>
      </w:pPr>
      <w:r>
        <w:rPr>
          <w:rStyle w:val="CommentReference"/>
        </w:rPr>
        <w:annotationRef/>
      </w:r>
      <w:r>
        <w:t>Y-axis needs label and also 0.088, 0.125,….1.410 Look strange; generally we have round numbers and the label extending the full range shich shd be much further than 1.410</w:t>
      </w:r>
    </w:p>
  </w:comment>
  <w:comment w:id="131" w:author="Madhu Mazumdar" w:date="2023-05-04T08:20:00Z" w:initials="MM">
    <w:p w14:paraId="61DC1D85" w14:textId="28753470" w:rsidR="0078449E" w:rsidRDefault="0078449E" w:rsidP="00892C91">
      <w:pPr>
        <w:pStyle w:val="CommentText"/>
      </w:pPr>
      <w:r>
        <w:rPr>
          <w:rStyle w:val="CommentReference"/>
        </w:rPr>
        <w:annotationRef/>
      </w:r>
      <w:r>
        <w:t>P-value should be replaced by SMDs; there is reservation against multiple comparisons</w:t>
      </w:r>
    </w:p>
  </w:comment>
  <w:comment w:id="210" w:author="Wang, Christina" w:date="2023-05-04T15:26:00Z" w:initials="MOU">
    <w:p w14:paraId="29232E2E" w14:textId="77777777" w:rsidR="00604AC5" w:rsidRDefault="00604AC5" w:rsidP="00B26E6D">
      <w:r>
        <w:rPr>
          <w:rStyle w:val="CommentReference"/>
        </w:rPr>
        <w:annotationRef/>
      </w:r>
      <w:r>
        <w:rPr>
          <w:color w:val="000000"/>
          <w:sz w:val="20"/>
          <w:szCs w:val="20"/>
        </w:rPr>
        <w:t>Deleted major reason for visit as that data is less relevant for the letter.</w:t>
      </w:r>
    </w:p>
    <w:p w14:paraId="45AF5348" w14:textId="77777777" w:rsidR="00604AC5" w:rsidRDefault="00604AC5" w:rsidP="00B26E6D"/>
    <w:p w14:paraId="39E0FF99" w14:textId="77777777" w:rsidR="00604AC5" w:rsidRDefault="00604AC5" w:rsidP="00B26E6D">
      <w:r>
        <w:rPr>
          <w:color w:val="000000"/>
          <w:sz w:val="20"/>
          <w:szCs w:val="20"/>
        </w:rPr>
        <w:t>Can you move ‘physician specialty’ to below ‘past visits in last 12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59DC6" w15:done="0"/>
  <w15:commentEx w15:paraId="5AB1600F" w15:paraIdParent="4EC59DC6" w15:done="0"/>
  <w15:commentEx w15:paraId="2A60CBA8" w15:done="0"/>
  <w15:commentEx w15:paraId="0EE66C8D" w15:done="0"/>
  <w15:commentEx w15:paraId="54F5D606" w15:done="0"/>
  <w15:commentEx w15:paraId="43C90E05" w15:paraIdParent="54F5D606" w15:done="0"/>
  <w15:commentEx w15:paraId="082F3E29" w15:done="0"/>
  <w15:commentEx w15:paraId="273E3295" w15:paraIdParent="082F3E29" w15:done="0"/>
  <w15:commentEx w15:paraId="5683433C" w15:done="0"/>
  <w15:commentEx w15:paraId="145A3DA2" w15:paraIdParent="5683433C" w15:done="0"/>
  <w15:commentEx w15:paraId="4C10A84D" w15:done="0"/>
  <w15:commentEx w15:paraId="61DC1D85" w15:done="0"/>
  <w15:commentEx w15:paraId="39E0F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DEDE4" w16cex:dateUtc="2023-05-04T12:40:00Z"/>
  <w16cex:commentExtensible w16cex:durableId="28186BA7" w16cex:dateUtc="2023-05-24T14:55:00Z"/>
  <w16cex:commentExtensible w16cex:durableId="27FDEE8D" w16cex:dateUtc="2023-05-04T12:42:00Z"/>
  <w16cex:commentExtensible w16cex:durableId="2818EB7E" w16cex:dateUtc="2023-05-25T00:01:00Z"/>
  <w16cex:commentExtensible w16cex:durableId="27FDF019" w16cex:dateUtc="2023-05-04T12:49:00Z"/>
  <w16cex:commentExtensible w16cex:durableId="2818E561" w16cex:dateUtc="2023-05-24T23:34:00Z"/>
  <w16cex:commentExtensible w16cex:durableId="27FDEFD4" w16cex:dateUtc="2023-05-04T12:48:00Z"/>
  <w16cex:commentExtensible w16cex:durableId="2818E7D6" w16cex:dateUtc="2023-05-24T23:45:00Z"/>
  <w16cex:commentExtensible w16cex:durableId="27FDEA9E" w16cex:dateUtc="2023-05-04T12:26:00Z"/>
  <w16cex:commentExtensible w16cex:durableId="2818EB90" w16cex:dateUtc="2023-05-25T00:01:00Z"/>
  <w16cex:commentExtensible w16cex:durableId="27FDEA20" w16cex:dateUtc="2023-05-04T12:24:00Z"/>
  <w16cex:commentExtensible w16cex:durableId="27FDE964" w16cex:dateUtc="2023-05-04T12:20:00Z"/>
  <w16cex:commentExtensible w16cex:durableId="27FE4D3B" w16cex:dateUtc="2023-05-04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C59DC6" w16cid:durableId="27FDEDE4"/>
  <w16cid:commentId w16cid:paraId="5AB1600F" w16cid:durableId="28186BA7"/>
  <w16cid:commentId w16cid:paraId="2A60CBA8" w16cid:durableId="27FDEE8D"/>
  <w16cid:commentId w16cid:paraId="0EE66C8D" w16cid:durableId="2818EB7E"/>
  <w16cid:commentId w16cid:paraId="54F5D606" w16cid:durableId="27FDF019"/>
  <w16cid:commentId w16cid:paraId="43C90E05" w16cid:durableId="2818E561"/>
  <w16cid:commentId w16cid:paraId="082F3E29" w16cid:durableId="27FDEFD4"/>
  <w16cid:commentId w16cid:paraId="273E3295" w16cid:durableId="2818E7D6"/>
  <w16cid:commentId w16cid:paraId="5683433C" w16cid:durableId="27FDEA9E"/>
  <w16cid:commentId w16cid:paraId="145A3DA2" w16cid:durableId="2818EB90"/>
  <w16cid:commentId w16cid:paraId="4C10A84D" w16cid:durableId="27FDEA20"/>
  <w16cid:commentId w16cid:paraId="61DC1D85" w16cid:durableId="27FDE964"/>
  <w16cid:commentId w16cid:paraId="39E0FF99" w16cid:durableId="27FE4D3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CFBA6" w14:textId="77777777" w:rsidR="00F01CEC" w:rsidRDefault="00F01CEC" w:rsidP="00BA2A5E">
      <w:r>
        <w:separator/>
      </w:r>
    </w:p>
  </w:endnote>
  <w:endnote w:type="continuationSeparator" w:id="0">
    <w:p w14:paraId="493984B3" w14:textId="77777777" w:rsidR="00F01CEC" w:rsidRDefault="00F01CEC" w:rsidP="00BA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33683885"/>
      <w:docPartObj>
        <w:docPartGallery w:val="Page Numbers (Bottom of Page)"/>
        <w:docPartUnique/>
      </w:docPartObj>
    </w:sdtPr>
    <w:sdtEndPr>
      <w:rPr>
        <w:rStyle w:val="PageNumber"/>
      </w:rPr>
    </w:sdtEndPr>
    <w:sdtContent>
      <w:p w14:paraId="1CFF4471" w14:textId="640B36D1" w:rsidR="008135A8" w:rsidRDefault="008135A8" w:rsidP="006641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11714" w14:textId="77777777" w:rsidR="008135A8" w:rsidRDefault="00813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w:hAnsi="Times"/>
      </w:rPr>
      <w:id w:val="-823818401"/>
      <w:docPartObj>
        <w:docPartGallery w:val="Page Numbers (Bottom of Page)"/>
        <w:docPartUnique/>
      </w:docPartObj>
    </w:sdtPr>
    <w:sdtEndPr>
      <w:rPr>
        <w:rStyle w:val="PageNumber"/>
      </w:rPr>
    </w:sdtEndPr>
    <w:sdtContent>
      <w:p w14:paraId="43C15F64" w14:textId="7AD5E2D1" w:rsidR="008135A8" w:rsidRPr="008135A8" w:rsidRDefault="008135A8" w:rsidP="00664106">
        <w:pPr>
          <w:pStyle w:val="Footer"/>
          <w:framePr w:wrap="none" w:vAnchor="text" w:hAnchor="margin" w:xAlign="center" w:y="1"/>
          <w:rPr>
            <w:rStyle w:val="PageNumber"/>
            <w:rFonts w:ascii="Times" w:hAnsi="Times"/>
          </w:rPr>
        </w:pPr>
        <w:r w:rsidRPr="008135A8">
          <w:rPr>
            <w:rStyle w:val="PageNumber"/>
            <w:rFonts w:ascii="Times" w:hAnsi="Times"/>
          </w:rPr>
          <w:fldChar w:fldCharType="begin"/>
        </w:r>
        <w:r w:rsidRPr="008135A8">
          <w:rPr>
            <w:rStyle w:val="PageNumber"/>
            <w:rFonts w:ascii="Times" w:hAnsi="Times"/>
          </w:rPr>
          <w:instrText xml:space="preserve"> PAGE </w:instrText>
        </w:r>
        <w:r w:rsidRPr="008135A8">
          <w:rPr>
            <w:rStyle w:val="PageNumber"/>
            <w:rFonts w:ascii="Times" w:hAnsi="Times"/>
          </w:rPr>
          <w:fldChar w:fldCharType="separate"/>
        </w:r>
        <w:r w:rsidR="001D5051">
          <w:rPr>
            <w:rStyle w:val="PageNumber"/>
            <w:rFonts w:ascii="Times" w:hAnsi="Times"/>
            <w:noProof/>
          </w:rPr>
          <w:t>9</w:t>
        </w:r>
        <w:r w:rsidRPr="008135A8">
          <w:rPr>
            <w:rStyle w:val="PageNumber"/>
            <w:rFonts w:ascii="Times" w:hAnsi="Times"/>
          </w:rPr>
          <w:fldChar w:fldCharType="end"/>
        </w:r>
      </w:p>
    </w:sdtContent>
  </w:sdt>
  <w:p w14:paraId="2A4F6ACF" w14:textId="77777777" w:rsidR="008135A8" w:rsidRDefault="00813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E8F2D" w14:textId="77777777" w:rsidR="00F01CEC" w:rsidRDefault="00F01CEC" w:rsidP="00BA2A5E">
      <w:r>
        <w:separator/>
      </w:r>
    </w:p>
  </w:footnote>
  <w:footnote w:type="continuationSeparator" w:id="0">
    <w:p w14:paraId="0FF67CF1" w14:textId="77777777" w:rsidR="00F01CEC" w:rsidRDefault="00F01CEC" w:rsidP="00BA2A5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Christina">
    <w15:presenceInfo w15:providerId="AD" w15:userId="S::Christina.Wang@mountsinai.org::d1b6283e-5346-441f-9096-f8cbdaeace1f"/>
  </w15:person>
  <w15:person w15:author="Wang, Christina [2]">
    <w15:presenceInfo w15:providerId="AD" w15:userId="S::christina.wang@mountsinai.org::d1b6283e-5346-441f-9096-f8cbdaeace1f"/>
  </w15:person>
  <w15:person w15:author="Madhu Mazumdar">
    <w15:presenceInfo w15:providerId="Windows Live" w15:userId="60320ceaea861ad7"/>
  </w15:person>
  <w15:person w15:author="Agarwal, Parul">
    <w15:presenceInfo w15:providerId="AD" w15:userId="S-1-5-21-1177238915-1035525444-1606980848-203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5trz5d9tvs2ied5rupd2aesx0z2eaee5aa&quot;&gt;Cancer Services Utilization&lt;record-ids&gt;&lt;item&gt;2&lt;/item&gt;&lt;item&gt;3&lt;/item&gt;&lt;item&gt;5&lt;/item&gt;&lt;item&gt;9&lt;/item&gt;&lt;item&gt;10&lt;/item&gt;&lt;item&gt;11&lt;/item&gt;&lt;item&gt;12&lt;/item&gt;&lt;/record-ids&gt;&lt;/item&gt;&lt;/Libraries&gt;"/>
  </w:docVars>
  <w:rsids>
    <w:rsidRoot w:val="002B73A0"/>
    <w:rsid w:val="00004DF8"/>
    <w:rsid w:val="000129B2"/>
    <w:rsid w:val="00016934"/>
    <w:rsid w:val="00021EAD"/>
    <w:rsid w:val="0002522E"/>
    <w:rsid w:val="00025558"/>
    <w:rsid w:val="00025D0B"/>
    <w:rsid w:val="00045168"/>
    <w:rsid w:val="000568FB"/>
    <w:rsid w:val="00060AA6"/>
    <w:rsid w:val="00066747"/>
    <w:rsid w:val="000679CE"/>
    <w:rsid w:val="00080023"/>
    <w:rsid w:val="00083418"/>
    <w:rsid w:val="00083FDC"/>
    <w:rsid w:val="000879FF"/>
    <w:rsid w:val="00090161"/>
    <w:rsid w:val="00093AC1"/>
    <w:rsid w:val="000A31EE"/>
    <w:rsid w:val="000A456B"/>
    <w:rsid w:val="000A7CF8"/>
    <w:rsid w:val="000B00A1"/>
    <w:rsid w:val="000B1DB2"/>
    <w:rsid w:val="000B2E69"/>
    <w:rsid w:val="000B4EE7"/>
    <w:rsid w:val="000B60E4"/>
    <w:rsid w:val="000C00DB"/>
    <w:rsid w:val="000C0DFA"/>
    <w:rsid w:val="000C1BD0"/>
    <w:rsid w:val="000C6343"/>
    <w:rsid w:val="000D1806"/>
    <w:rsid w:val="000D3CCA"/>
    <w:rsid w:val="000D5583"/>
    <w:rsid w:val="000E2C21"/>
    <w:rsid w:val="000E306F"/>
    <w:rsid w:val="000E3B16"/>
    <w:rsid w:val="000E3B5B"/>
    <w:rsid w:val="000E47B9"/>
    <w:rsid w:val="000E617F"/>
    <w:rsid w:val="000F0A74"/>
    <w:rsid w:val="00106DF7"/>
    <w:rsid w:val="00112037"/>
    <w:rsid w:val="00113B8A"/>
    <w:rsid w:val="0011538B"/>
    <w:rsid w:val="0012374D"/>
    <w:rsid w:val="00133629"/>
    <w:rsid w:val="00151797"/>
    <w:rsid w:val="00157D19"/>
    <w:rsid w:val="00161F53"/>
    <w:rsid w:val="0017711D"/>
    <w:rsid w:val="00182A8D"/>
    <w:rsid w:val="00182E88"/>
    <w:rsid w:val="0018412D"/>
    <w:rsid w:val="001872DC"/>
    <w:rsid w:val="001B3AF8"/>
    <w:rsid w:val="001C4316"/>
    <w:rsid w:val="001C574C"/>
    <w:rsid w:val="001C5BAA"/>
    <w:rsid w:val="001D4C9A"/>
    <w:rsid w:val="001D5051"/>
    <w:rsid w:val="001E0AB7"/>
    <w:rsid w:val="001E414C"/>
    <w:rsid w:val="001E77CA"/>
    <w:rsid w:val="001F6B5A"/>
    <w:rsid w:val="00203034"/>
    <w:rsid w:val="0020601A"/>
    <w:rsid w:val="00207D4B"/>
    <w:rsid w:val="00226BB1"/>
    <w:rsid w:val="00232DF0"/>
    <w:rsid w:val="0023495B"/>
    <w:rsid w:val="00235441"/>
    <w:rsid w:val="00237C49"/>
    <w:rsid w:val="002447E4"/>
    <w:rsid w:val="00244CCF"/>
    <w:rsid w:val="0024649B"/>
    <w:rsid w:val="002733C1"/>
    <w:rsid w:val="002744F4"/>
    <w:rsid w:val="00283E7C"/>
    <w:rsid w:val="002853EB"/>
    <w:rsid w:val="002A332C"/>
    <w:rsid w:val="002B06C7"/>
    <w:rsid w:val="002B3C6E"/>
    <w:rsid w:val="002B6DC1"/>
    <w:rsid w:val="002B73A0"/>
    <w:rsid w:val="002C3251"/>
    <w:rsid w:val="002D03C6"/>
    <w:rsid w:val="002E4B77"/>
    <w:rsid w:val="002F6928"/>
    <w:rsid w:val="00300392"/>
    <w:rsid w:val="0030083A"/>
    <w:rsid w:val="0030381F"/>
    <w:rsid w:val="00306C23"/>
    <w:rsid w:val="0030760D"/>
    <w:rsid w:val="00313D54"/>
    <w:rsid w:val="00314622"/>
    <w:rsid w:val="00321B9E"/>
    <w:rsid w:val="00352C00"/>
    <w:rsid w:val="00356882"/>
    <w:rsid w:val="003610D3"/>
    <w:rsid w:val="00366BC7"/>
    <w:rsid w:val="003758A4"/>
    <w:rsid w:val="0037731C"/>
    <w:rsid w:val="003800FA"/>
    <w:rsid w:val="00383132"/>
    <w:rsid w:val="00385161"/>
    <w:rsid w:val="00385B1A"/>
    <w:rsid w:val="003A5C6A"/>
    <w:rsid w:val="003B5252"/>
    <w:rsid w:val="003F046E"/>
    <w:rsid w:val="00404B71"/>
    <w:rsid w:val="0041163B"/>
    <w:rsid w:val="00422DD0"/>
    <w:rsid w:val="004264FA"/>
    <w:rsid w:val="00433912"/>
    <w:rsid w:val="00445665"/>
    <w:rsid w:val="00447A18"/>
    <w:rsid w:val="00460D24"/>
    <w:rsid w:val="00466F2B"/>
    <w:rsid w:val="00477257"/>
    <w:rsid w:val="00481DC7"/>
    <w:rsid w:val="00490E82"/>
    <w:rsid w:val="00492C24"/>
    <w:rsid w:val="00493BB3"/>
    <w:rsid w:val="004A40E5"/>
    <w:rsid w:val="004B2875"/>
    <w:rsid w:val="004D01ED"/>
    <w:rsid w:val="004D02C5"/>
    <w:rsid w:val="004D0CB5"/>
    <w:rsid w:val="004D782A"/>
    <w:rsid w:val="004E6672"/>
    <w:rsid w:val="004F12B4"/>
    <w:rsid w:val="004F1BC9"/>
    <w:rsid w:val="004F4521"/>
    <w:rsid w:val="004F63FF"/>
    <w:rsid w:val="0050037E"/>
    <w:rsid w:val="005100CE"/>
    <w:rsid w:val="005121D2"/>
    <w:rsid w:val="0051228C"/>
    <w:rsid w:val="00521AE3"/>
    <w:rsid w:val="005377A5"/>
    <w:rsid w:val="00541D97"/>
    <w:rsid w:val="00565EB6"/>
    <w:rsid w:val="00591667"/>
    <w:rsid w:val="00591FC8"/>
    <w:rsid w:val="005A50A9"/>
    <w:rsid w:val="005A5806"/>
    <w:rsid w:val="005A74B1"/>
    <w:rsid w:val="005B52C8"/>
    <w:rsid w:val="005C5580"/>
    <w:rsid w:val="005D2CD4"/>
    <w:rsid w:val="005E417B"/>
    <w:rsid w:val="00604AC5"/>
    <w:rsid w:val="006106DE"/>
    <w:rsid w:val="00617419"/>
    <w:rsid w:val="00622831"/>
    <w:rsid w:val="00633325"/>
    <w:rsid w:val="006415F9"/>
    <w:rsid w:val="00641FAC"/>
    <w:rsid w:val="006579F1"/>
    <w:rsid w:val="00657CCF"/>
    <w:rsid w:val="00660186"/>
    <w:rsid w:val="0066138A"/>
    <w:rsid w:val="006702DE"/>
    <w:rsid w:val="00672312"/>
    <w:rsid w:val="0067502F"/>
    <w:rsid w:val="0067700D"/>
    <w:rsid w:val="00684888"/>
    <w:rsid w:val="00690F54"/>
    <w:rsid w:val="00696BA1"/>
    <w:rsid w:val="006A25E1"/>
    <w:rsid w:val="006A5A6B"/>
    <w:rsid w:val="006B326A"/>
    <w:rsid w:val="006B4E71"/>
    <w:rsid w:val="006B6603"/>
    <w:rsid w:val="006B668D"/>
    <w:rsid w:val="006C50A7"/>
    <w:rsid w:val="006C7924"/>
    <w:rsid w:val="006D2EAC"/>
    <w:rsid w:val="006D4687"/>
    <w:rsid w:val="006D55EA"/>
    <w:rsid w:val="006D73DB"/>
    <w:rsid w:val="006D7DF2"/>
    <w:rsid w:val="006F284A"/>
    <w:rsid w:val="006F5333"/>
    <w:rsid w:val="00702C0F"/>
    <w:rsid w:val="00707E66"/>
    <w:rsid w:val="00711953"/>
    <w:rsid w:val="00717539"/>
    <w:rsid w:val="00734823"/>
    <w:rsid w:val="00741E13"/>
    <w:rsid w:val="00742E44"/>
    <w:rsid w:val="00743D66"/>
    <w:rsid w:val="00755E76"/>
    <w:rsid w:val="007648DE"/>
    <w:rsid w:val="00771D0F"/>
    <w:rsid w:val="00776906"/>
    <w:rsid w:val="00776CF2"/>
    <w:rsid w:val="00783D0B"/>
    <w:rsid w:val="0078449E"/>
    <w:rsid w:val="00784C12"/>
    <w:rsid w:val="007B18FF"/>
    <w:rsid w:val="007B3E3B"/>
    <w:rsid w:val="007B5FF9"/>
    <w:rsid w:val="007D32EC"/>
    <w:rsid w:val="007E1C0F"/>
    <w:rsid w:val="007E27E9"/>
    <w:rsid w:val="007E2F29"/>
    <w:rsid w:val="007E3BA8"/>
    <w:rsid w:val="007F326B"/>
    <w:rsid w:val="007F5E16"/>
    <w:rsid w:val="008121F8"/>
    <w:rsid w:val="00812CED"/>
    <w:rsid w:val="008135A8"/>
    <w:rsid w:val="008229BD"/>
    <w:rsid w:val="00824A31"/>
    <w:rsid w:val="00831F88"/>
    <w:rsid w:val="00847066"/>
    <w:rsid w:val="0084734A"/>
    <w:rsid w:val="00856491"/>
    <w:rsid w:val="008A2B21"/>
    <w:rsid w:val="008A46DF"/>
    <w:rsid w:val="008A58AB"/>
    <w:rsid w:val="008A716C"/>
    <w:rsid w:val="008B1962"/>
    <w:rsid w:val="008B2FED"/>
    <w:rsid w:val="008D196B"/>
    <w:rsid w:val="008D2C78"/>
    <w:rsid w:val="008E14BF"/>
    <w:rsid w:val="008E515E"/>
    <w:rsid w:val="008F55BE"/>
    <w:rsid w:val="008F5D36"/>
    <w:rsid w:val="00914E0D"/>
    <w:rsid w:val="0092107C"/>
    <w:rsid w:val="00935C7D"/>
    <w:rsid w:val="00936BB9"/>
    <w:rsid w:val="00940953"/>
    <w:rsid w:val="00940F40"/>
    <w:rsid w:val="00943A23"/>
    <w:rsid w:val="0095045E"/>
    <w:rsid w:val="009504A3"/>
    <w:rsid w:val="0096131E"/>
    <w:rsid w:val="009642D6"/>
    <w:rsid w:val="009674F0"/>
    <w:rsid w:val="0097188A"/>
    <w:rsid w:val="00971FF9"/>
    <w:rsid w:val="009736BF"/>
    <w:rsid w:val="00980BAE"/>
    <w:rsid w:val="00984F86"/>
    <w:rsid w:val="00985003"/>
    <w:rsid w:val="00987FB9"/>
    <w:rsid w:val="0099147E"/>
    <w:rsid w:val="009921C9"/>
    <w:rsid w:val="00995E89"/>
    <w:rsid w:val="0099644A"/>
    <w:rsid w:val="00997376"/>
    <w:rsid w:val="00997FEE"/>
    <w:rsid w:val="009A3994"/>
    <w:rsid w:val="009B3018"/>
    <w:rsid w:val="009B3DB6"/>
    <w:rsid w:val="009B663E"/>
    <w:rsid w:val="009B79D1"/>
    <w:rsid w:val="009C2E9C"/>
    <w:rsid w:val="009C70B8"/>
    <w:rsid w:val="009C71EF"/>
    <w:rsid w:val="009D2B55"/>
    <w:rsid w:val="009D3E8D"/>
    <w:rsid w:val="009D456E"/>
    <w:rsid w:val="00A0057C"/>
    <w:rsid w:val="00A040D1"/>
    <w:rsid w:val="00A15340"/>
    <w:rsid w:val="00A1583C"/>
    <w:rsid w:val="00A1695E"/>
    <w:rsid w:val="00A25200"/>
    <w:rsid w:val="00A25C96"/>
    <w:rsid w:val="00A32314"/>
    <w:rsid w:val="00A33F8A"/>
    <w:rsid w:val="00A35B03"/>
    <w:rsid w:val="00A42156"/>
    <w:rsid w:val="00A46037"/>
    <w:rsid w:val="00A53864"/>
    <w:rsid w:val="00A56BEF"/>
    <w:rsid w:val="00A77544"/>
    <w:rsid w:val="00A819BC"/>
    <w:rsid w:val="00A86468"/>
    <w:rsid w:val="00A93036"/>
    <w:rsid w:val="00AA2480"/>
    <w:rsid w:val="00AA4B17"/>
    <w:rsid w:val="00AB059C"/>
    <w:rsid w:val="00AB1CDC"/>
    <w:rsid w:val="00AB2836"/>
    <w:rsid w:val="00AB5437"/>
    <w:rsid w:val="00AB6D82"/>
    <w:rsid w:val="00AC69F4"/>
    <w:rsid w:val="00AD3005"/>
    <w:rsid w:val="00AD3B3C"/>
    <w:rsid w:val="00AD57A9"/>
    <w:rsid w:val="00AD718E"/>
    <w:rsid w:val="00AE054A"/>
    <w:rsid w:val="00AE300D"/>
    <w:rsid w:val="00AE44AB"/>
    <w:rsid w:val="00AE6AAB"/>
    <w:rsid w:val="00AF12BA"/>
    <w:rsid w:val="00B06EDE"/>
    <w:rsid w:val="00B07D35"/>
    <w:rsid w:val="00B100A6"/>
    <w:rsid w:val="00B1318D"/>
    <w:rsid w:val="00B16B58"/>
    <w:rsid w:val="00B17E57"/>
    <w:rsid w:val="00B22399"/>
    <w:rsid w:val="00B32898"/>
    <w:rsid w:val="00B411B8"/>
    <w:rsid w:val="00B41F7A"/>
    <w:rsid w:val="00B42C66"/>
    <w:rsid w:val="00B55620"/>
    <w:rsid w:val="00B5791E"/>
    <w:rsid w:val="00B64899"/>
    <w:rsid w:val="00B744BC"/>
    <w:rsid w:val="00B867E3"/>
    <w:rsid w:val="00B90215"/>
    <w:rsid w:val="00B91556"/>
    <w:rsid w:val="00B92AC1"/>
    <w:rsid w:val="00B95536"/>
    <w:rsid w:val="00BA1F9F"/>
    <w:rsid w:val="00BA2A5E"/>
    <w:rsid w:val="00BA35D8"/>
    <w:rsid w:val="00BA7F3D"/>
    <w:rsid w:val="00BB2439"/>
    <w:rsid w:val="00BB4A6E"/>
    <w:rsid w:val="00BC66DA"/>
    <w:rsid w:val="00BD2780"/>
    <w:rsid w:val="00BD3102"/>
    <w:rsid w:val="00BE3CDE"/>
    <w:rsid w:val="00BE4F3F"/>
    <w:rsid w:val="00BF21A5"/>
    <w:rsid w:val="00BF79F7"/>
    <w:rsid w:val="00C027FA"/>
    <w:rsid w:val="00C10180"/>
    <w:rsid w:val="00C1458E"/>
    <w:rsid w:val="00C22926"/>
    <w:rsid w:val="00C2430C"/>
    <w:rsid w:val="00C25479"/>
    <w:rsid w:val="00C32EFA"/>
    <w:rsid w:val="00C35A19"/>
    <w:rsid w:val="00C35D3B"/>
    <w:rsid w:val="00C36CF5"/>
    <w:rsid w:val="00C41C32"/>
    <w:rsid w:val="00C465D2"/>
    <w:rsid w:val="00C51816"/>
    <w:rsid w:val="00C5578D"/>
    <w:rsid w:val="00C61B3B"/>
    <w:rsid w:val="00C62975"/>
    <w:rsid w:val="00C744B8"/>
    <w:rsid w:val="00C74C4A"/>
    <w:rsid w:val="00C75968"/>
    <w:rsid w:val="00C85596"/>
    <w:rsid w:val="00C9000A"/>
    <w:rsid w:val="00C9131B"/>
    <w:rsid w:val="00C95A0C"/>
    <w:rsid w:val="00C9714B"/>
    <w:rsid w:val="00CA0A1A"/>
    <w:rsid w:val="00CA4B47"/>
    <w:rsid w:val="00CB5575"/>
    <w:rsid w:val="00CB5C71"/>
    <w:rsid w:val="00CC1888"/>
    <w:rsid w:val="00CC6EDA"/>
    <w:rsid w:val="00CC73BF"/>
    <w:rsid w:val="00CD2115"/>
    <w:rsid w:val="00CD28B0"/>
    <w:rsid w:val="00CF334B"/>
    <w:rsid w:val="00CF720D"/>
    <w:rsid w:val="00D1291B"/>
    <w:rsid w:val="00D13E4C"/>
    <w:rsid w:val="00D14F2C"/>
    <w:rsid w:val="00D3627A"/>
    <w:rsid w:val="00D4092B"/>
    <w:rsid w:val="00D53E86"/>
    <w:rsid w:val="00D549DF"/>
    <w:rsid w:val="00D649A8"/>
    <w:rsid w:val="00D75646"/>
    <w:rsid w:val="00D80B89"/>
    <w:rsid w:val="00D84811"/>
    <w:rsid w:val="00D85F54"/>
    <w:rsid w:val="00D97733"/>
    <w:rsid w:val="00DA0EC6"/>
    <w:rsid w:val="00DA7D72"/>
    <w:rsid w:val="00DB77E9"/>
    <w:rsid w:val="00DB79E9"/>
    <w:rsid w:val="00DC2D1D"/>
    <w:rsid w:val="00DD3AA2"/>
    <w:rsid w:val="00DD5077"/>
    <w:rsid w:val="00DD60D7"/>
    <w:rsid w:val="00DD654C"/>
    <w:rsid w:val="00DE4DC0"/>
    <w:rsid w:val="00DF05AF"/>
    <w:rsid w:val="00E00F3A"/>
    <w:rsid w:val="00E011E9"/>
    <w:rsid w:val="00E201F6"/>
    <w:rsid w:val="00E21F07"/>
    <w:rsid w:val="00E260C1"/>
    <w:rsid w:val="00E268A9"/>
    <w:rsid w:val="00E2731F"/>
    <w:rsid w:val="00E31610"/>
    <w:rsid w:val="00E35462"/>
    <w:rsid w:val="00E35D55"/>
    <w:rsid w:val="00E43A13"/>
    <w:rsid w:val="00E54A7E"/>
    <w:rsid w:val="00E647A3"/>
    <w:rsid w:val="00E65350"/>
    <w:rsid w:val="00E7346F"/>
    <w:rsid w:val="00E73D7D"/>
    <w:rsid w:val="00E740AE"/>
    <w:rsid w:val="00E9203D"/>
    <w:rsid w:val="00E9582E"/>
    <w:rsid w:val="00E9597E"/>
    <w:rsid w:val="00EB2539"/>
    <w:rsid w:val="00EC6D91"/>
    <w:rsid w:val="00EC7EF1"/>
    <w:rsid w:val="00ED023D"/>
    <w:rsid w:val="00ED05B2"/>
    <w:rsid w:val="00ED177C"/>
    <w:rsid w:val="00ED4B3D"/>
    <w:rsid w:val="00ED5CF1"/>
    <w:rsid w:val="00EF1FCB"/>
    <w:rsid w:val="00F01CEC"/>
    <w:rsid w:val="00F16179"/>
    <w:rsid w:val="00F221EB"/>
    <w:rsid w:val="00F2545B"/>
    <w:rsid w:val="00F35F98"/>
    <w:rsid w:val="00F574F9"/>
    <w:rsid w:val="00F63F13"/>
    <w:rsid w:val="00F65E97"/>
    <w:rsid w:val="00F660E5"/>
    <w:rsid w:val="00F66676"/>
    <w:rsid w:val="00F7636E"/>
    <w:rsid w:val="00F766D3"/>
    <w:rsid w:val="00F811A5"/>
    <w:rsid w:val="00F81268"/>
    <w:rsid w:val="00F90531"/>
    <w:rsid w:val="00F90BF9"/>
    <w:rsid w:val="00F94393"/>
    <w:rsid w:val="00F96AF6"/>
    <w:rsid w:val="00FA1C7B"/>
    <w:rsid w:val="00FB1E5F"/>
    <w:rsid w:val="00FC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C36F5"/>
  <w15:chartTrackingRefBased/>
  <w15:docId w15:val="{A9BB6A32-43A9-9F46-85AE-AF14571D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73A0"/>
    <w:rPr>
      <w:sz w:val="16"/>
      <w:szCs w:val="16"/>
    </w:rPr>
  </w:style>
  <w:style w:type="paragraph" w:styleId="CommentText">
    <w:name w:val="annotation text"/>
    <w:basedOn w:val="Normal"/>
    <w:link w:val="CommentTextChar"/>
    <w:uiPriority w:val="99"/>
    <w:unhideWhenUsed/>
    <w:rsid w:val="00D84811"/>
    <w:rPr>
      <w:sz w:val="20"/>
      <w:szCs w:val="20"/>
    </w:rPr>
  </w:style>
  <w:style w:type="character" w:customStyle="1" w:styleId="CommentTextChar">
    <w:name w:val="Comment Text Char"/>
    <w:basedOn w:val="DefaultParagraphFont"/>
    <w:link w:val="CommentText"/>
    <w:uiPriority w:val="99"/>
    <w:rsid w:val="00D84811"/>
    <w:rPr>
      <w:sz w:val="20"/>
      <w:szCs w:val="20"/>
    </w:rPr>
  </w:style>
  <w:style w:type="paragraph" w:styleId="CommentSubject">
    <w:name w:val="annotation subject"/>
    <w:basedOn w:val="CommentText"/>
    <w:next w:val="CommentText"/>
    <w:link w:val="CommentSubjectChar"/>
    <w:uiPriority w:val="99"/>
    <w:semiHidden/>
    <w:unhideWhenUsed/>
    <w:rsid w:val="009B663E"/>
    <w:rPr>
      <w:b/>
      <w:bCs/>
    </w:rPr>
  </w:style>
  <w:style w:type="character" w:customStyle="1" w:styleId="CommentSubjectChar">
    <w:name w:val="Comment Subject Char"/>
    <w:basedOn w:val="CommentTextChar"/>
    <w:link w:val="CommentSubject"/>
    <w:uiPriority w:val="99"/>
    <w:semiHidden/>
    <w:rsid w:val="009B663E"/>
    <w:rPr>
      <w:b/>
      <w:bCs/>
      <w:sz w:val="20"/>
      <w:szCs w:val="20"/>
    </w:rPr>
  </w:style>
  <w:style w:type="character" w:styleId="Hyperlink">
    <w:name w:val="Hyperlink"/>
    <w:basedOn w:val="DefaultParagraphFont"/>
    <w:uiPriority w:val="99"/>
    <w:unhideWhenUsed/>
    <w:rsid w:val="008229BD"/>
    <w:rPr>
      <w:color w:val="0563C1" w:themeColor="hyperlink"/>
      <w:u w:val="single"/>
    </w:rPr>
  </w:style>
  <w:style w:type="character" w:customStyle="1" w:styleId="UnresolvedMention1">
    <w:name w:val="Unresolved Mention1"/>
    <w:basedOn w:val="DefaultParagraphFont"/>
    <w:uiPriority w:val="99"/>
    <w:semiHidden/>
    <w:unhideWhenUsed/>
    <w:rsid w:val="008229BD"/>
    <w:rPr>
      <w:color w:val="605E5C"/>
      <w:shd w:val="clear" w:color="auto" w:fill="E1DFDD"/>
    </w:rPr>
  </w:style>
  <w:style w:type="character" w:styleId="FollowedHyperlink">
    <w:name w:val="FollowedHyperlink"/>
    <w:basedOn w:val="DefaultParagraphFont"/>
    <w:uiPriority w:val="99"/>
    <w:semiHidden/>
    <w:unhideWhenUsed/>
    <w:rsid w:val="008229BD"/>
    <w:rPr>
      <w:color w:val="954F72" w:themeColor="followedHyperlink"/>
      <w:u w:val="single"/>
    </w:rPr>
  </w:style>
  <w:style w:type="paragraph" w:styleId="Revision">
    <w:name w:val="Revision"/>
    <w:hidden/>
    <w:uiPriority w:val="99"/>
    <w:semiHidden/>
    <w:rsid w:val="00C35A19"/>
  </w:style>
  <w:style w:type="paragraph" w:customStyle="1" w:styleId="EndNoteBibliographyTitle">
    <w:name w:val="EndNote Bibliography Title"/>
    <w:basedOn w:val="Normal"/>
    <w:link w:val="EndNoteBibliographyTitleChar"/>
    <w:rsid w:val="00A15340"/>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15340"/>
    <w:rPr>
      <w:rFonts w:ascii="Calibri" w:hAnsi="Calibri" w:cs="Calibri"/>
    </w:rPr>
  </w:style>
  <w:style w:type="paragraph" w:customStyle="1" w:styleId="EndNoteBibliography">
    <w:name w:val="EndNote Bibliography"/>
    <w:basedOn w:val="Normal"/>
    <w:link w:val="EndNoteBibliographyChar"/>
    <w:rsid w:val="00A15340"/>
    <w:rPr>
      <w:rFonts w:ascii="Calibri" w:hAnsi="Calibri" w:cs="Calibri"/>
    </w:rPr>
  </w:style>
  <w:style w:type="character" w:customStyle="1" w:styleId="EndNoteBibliographyChar">
    <w:name w:val="EndNote Bibliography Char"/>
    <w:basedOn w:val="DefaultParagraphFont"/>
    <w:link w:val="EndNoteBibliography"/>
    <w:rsid w:val="00A15340"/>
    <w:rPr>
      <w:rFonts w:ascii="Calibri" w:hAnsi="Calibri" w:cs="Calibri"/>
    </w:rPr>
  </w:style>
  <w:style w:type="character" w:styleId="LineNumber">
    <w:name w:val="line number"/>
    <w:basedOn w:val="DefaultParagraphFont"/>
    <w:uiPriority w:val="99"/>
    <w:semiHidden/>
    <w:unhideWhenUsed/>
    <w:rsid w:val="00BA2A5E"/>
  </w:style>
  <w:style w:type="paragraph" w:styleId="Header">
    <w:name w:val="header"/>
    <w:basedOn w:val="Normal"/>
    <w:link w:val="HeaderChar"/>
    <w:uiPriority w:val="99"/>
    <w:unhideWhenUsed/>
    <w:rsid w:val="00BA2A5E"/>
    <w:pPr>
      <w:tabs>
        <w:tab w:val="center" w:pos="4680"/>
        <w:tab w:val="right" w:pos="9360"/>
      </w:tabs>
    </w:pPr>
  </w:style>
  <w:style w:type="character" w:customStyle="1" w:styleId="HeaderChar">
    <w:name w:val="Header Char"/>
    <w:basedOn w:val="DefaultParagraphFont"/>
    <w:link w:val="Header"/>
    <w:uiPriority w:val="99"/>
    <w:rsid w:val="00BA2A5E"/>
  </w:style>
  <w:style w:type="paragraph" w:styleId="Footer">
    <w:name w:val="footer"/>
    <w:basedOn w:val="Normal"/>
    <w:link w:val="FooterChar"/>
    <w:uiPriority w:val="99"/>
    <w:unhideWhenUsed/>
    <w:rsid w:val="00BA2A5E"/>
    <w:pPr>
      <w:tabs>
        <w:tab w:val="center" w:pos="4680"/>
        <w:tab w:val="right" w:pos="9360"/>
      </w:tabs>
    </w:pPr>
  </w:style>
  <w:style w:type="character" w:customStyle="1" w:styleId="FooterChar">
    <w:name w:val="Footer Char"/>
    <w:basedOn w:val="DefaultParagraphFont"/>
    <w:link w:val="Footer"/>
    <w:uiPriority w:val="99"/>
    <w:rsid w:val="00BA2A5E"/>
  </w:style>
  <w:style w:type="character" w:styleId="PageNumber">
    <w:name w:val="page number"/>
    <w:basedOn w:val="DefaultParagraphFont"/>
    <w:uiPriority w:val="99"/>
    <w:semiHidden/>
    <w:unhideWhenUsed/>
    <w:rsid w:val="008135A8"/>
  </w:style>
  <w:style w:type="paragraph" w:styleId="BalloonText">
    <w:name w:val="Balloon Text"/>
    <w:basedOn w:val="Normal"/>
    <w:link w:val="BalloonTextChar"/>
    <w:uiPriority w:val="99"/>
    <w:semiHidden/>
    <w:unhideWhenUsed/>
    <w:rsid w:val="009C71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1EF"/>
    <w:rPr>
      <w:rFonts w:ascii="Segoe UI" w:hAnsi="Segoe UI" w:cs="Segoe UI"/>
      <w:sz w:val="18"/>
      <w:szCs w:val="18"/>
    </w:rPr>
  </w:style>
  <w:style w:type="character" w:customStyle="1" w:styleId="UnresolvedMention">
    <w:name w:val="Unresolved Mention"/>
    <w:basedOn w:val="DefaultParagraphFont"/>
    <w:uiPriority w:val="99"/>
    <w:semiHidden/>
    <w:unhideWhenUsed/>
    <w:rsid w:val="006B6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0407">
      <w:bodyDiv w:val="1"/>
      <w:marLeft w:val="0"/>
      <w:marRight w:val="0"/>
      <w:marTop w:val="0"/>
      <w:marBottom w:val="0"/>
      <w:divBdr>
        <w:top w:val="none" w:sz="0" w:space="0" w:color="auto"/>
        <w:left w:val="none" w:sz="0" w:space="0" w:color="auto"/>
        <w:bottom w:val="none" w:sz="0" w:space="0" w:color="auto"/>
        <w:right w:val="none" w:sz="0" w:space="0" w:color="auto"/>
      </w:divBdr>
      <w:divsChild>
        <w:div w:id="891038136">
          <w:marLeft w:val="0"/>
          <w:marRight w:val="0"/>
          <w:marTop w:val="0"/>
          <w:marBottom w:val="0"/>
          <w:divBdr>
            <w:top w:val="none" w:sz="0" w:space="0" w:color="auto"/>
            <w:left w:val="none" w:sz="0" w:space="0" w:color="auto"/>
            <w:bottom w:val="none" w:sz="0" w:space="0" w:color="auto"/>
            <w:right w:val="none" w:sz="0" w:space="0" w:color="auto"/>
          </w:divBdr>
          <w:divsChild>
            <w:div w:id="1307970545">
              <w:marLeft w:val="0"/>
              <w:marRight w:val="0"/>
              <w:marTop w:val="0"/>
              <w:marBottom w:val="0"/>
              <w:divBdr>
                <w:top w:val="none" w:sz="0" w:space="0" w:color="auto"/>
                <w:left w:val="none" w:sz="0" w:space="0" w:color="auto"/>
                <w:bottom w:val="none" w:sz="0" w:space="0" w:color="auto"/>
                <w:right w:val="none" w:sz="0" w:space="0" w:color="auto"/>
              </w:divBdr>
              <w:divsChild>
                <w:div w:id="288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3804250/" TargetMode="External"/><Relationship Id="rId1" Type="http://schemas.openxmlformats.org/officeDocument/2006/relationships/hyperlink" Target="https://www.tandfonline.com/doi/abs/10.1080/03610910902859574?journalCode=lssp2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uspreventiveservicestaskforce.org/uspstf/recommendation-topics/uspstf-a-and-b-recommendations" TargetMode="External"/><Relationship Id="rId4" Type="http://schemas.openxmlformats.org/officeDocument/2006/relationships/webSettings" Target="webSettings.xml"/><Relationship Id="rId9" Type="http://schemas.openxmlformats.org/officeDocument/2006/relationships/hyperlink" Target="https://cancercontrol.cancer.gov/ocs/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CD5D-1158-4D0E-A83E-63E8043F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Knowlton, Harrison (Student)</dc:creator>
  <cp:keywords/>
  <dc:description/>
  <cp:lastModifiedBy>Agarwal, Parul</cp:lastModifiedBy>
  <cp:revision>112</cp:revision>
  <dcterms:created xsi:type="dcterms:W3CDTF">2023-05-04T18:17:00Z</dcterms:created>
  <dcterms:modified xsi:type="dcterms:W3CDTF">2023-06-05T17:18:00Z</dcterms:modified>
</cp:coreProperties>
</file>